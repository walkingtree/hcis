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14147505"/>
        <w:docPartObj>
          <w:docPartGallery w:val="Cover Pages"/>
          <w:docPartUnique/>
        </w:docPartObj>
      </w:sdtPr>
      <w:sdtContent>
        <w:p w:rsidR="00105927" w:rsidRPr="00765F38" w:rsidRDefault="00105927"/>
        <w:p w:rsidR="00105927" w:rsidRPr="00765F38" w:rsidRDefault="0087682B">
          <w:r>
            <w:rPr>
              <w:noProof/>
              <w:lang w:val="en-US"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75b7f4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badbf9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75b7f4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badbf9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75b7f4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badbf9 [820]" stroked="f">
                    <v:fill opacity="45875f"/>
                    <v:path arrowok="t"/>
                  </v:shape>
                </v:group>
                <v:rect id="_x0000_s1038" style="position:absolute;left:1800;top:1440;width:8638;height:104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B269E9" w:rsidRDefault="00B269E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269E9" w:rsidRDefault="00B269E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3;mso-position-horizontal-relative:margin;mso-position-vertical-relative:margin" filled="f" stroked="f">
                  <v:textbox style="mso-next-textbox:#_x0000_s1039;mso-fit-shape-to-text:t">
                    <w:txbxContent>
                      <w:p w:rsidR="00B269E9" w:rsidRDefault="00B269E9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04617B" w:themeColor="text2"/>
                            <w:sz w:val="72"/>
                            <w:szCs w:val="72"/>
                          </w:rPr>
                          <w:alias w:val="Title"/>
                          <w:id w:val="21944654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269E9" w:rsidRDefault="00B269E9">
                            <w:pPr>
                              <w:spacing w:after="0"/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  <w:t>Business Requirement Specification</w:t>
                            </w:r>
                          </w:p>
                        </w:sdtContent>
                      </w:sdt>
                      <w:p w:rsidR="00B269E9" w:rsidRDefault="00B269E9">
                        <w:pPr>
                          <w:rPr>
                            <w:b/>
                            <w:bCs/>
                            <w:color w:val="0F6FC6" w:themeColor="accent1"/>
                            <w:sz w:val="40"/>
                            <w:szCs w:val="40"/>
                          </w:rPr>
                        </w:pP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For </w:t>
                        </w:r>
                        <w:r w:rsidR="000F2905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HaMSa</w:t>
                        </w: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Version 0.1</w:t>
                        </w:r>
                      </w:p>
                      <w:p w:rsidR="00B269E9" w:rsidRDefault="00B269E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2</w:t>
                        </w:r>
                        <w:r w:rsidR="000F2905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9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  <w:r w:rsidR="000F2905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December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2009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05927" w:rsidRPr="00765F38" w:rsidRDefault="00105927">
          <w:pPr>
            <w:rPr>
              <w:rFonts w:eastAsiaTheme="majorEastAsia" w:cstheme="majorBidi"/>
              <w:b/>
              <w:bCs/>
              <w:color w:val="0B5294" w:themeColor="accent1" w:themeShade="BF"/>
              <w:sz w:val="28"/>
              <w:szCs w:val="28"/>
              <w:lang w:val="en-US"/>
            </w:rPr>
          </w:pPr>
          <w:r w:rsidRPr="00765F38"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AU"/>
        </w:rPr>
        <w:id w:val="2559361"/>
        <w:docPartObj>
          <w:docPartGallery w:val="Table of Contents"/>
          <w:docPartUnique/>
        </w:docPartObj>
      </w:sdtPr>
      <w:sdtEndPr>
        <w:rPr>
          <w:color w:val="404040" w:themeColor="text1" w:themeTint="BF"/>
        </w:rPr>
      </w:sdtEndPr>
      <w:sdtContent>
        <w:p w:rsidR="00C0132D" w:rsidRPr="00765F38" w:rsidRDefault="00C0132D">
          <w:pPr>
            <w:pStyle w:val="TOCHeading"/>
          </w:pPr>
          <w:r w:rsidRPr="00765F38">
            <w:t>Contents</w:t>
          </w:r>
        </w:p>
        <w:p w:rsidR="0000324F" w:rsidRDefault="008768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r w:rsidRPr="00765F38">
            <w:fldChar w:fldCharType="begin"/>
          </w:r>
          <w:r w:rsidR="00C0132D" w:rsidRPr="00765F38">
            <w:instrText xml:space="preserve"> TOC \o "1-3" \h \z \u </w:instrText>
          </w:r>
          <w:r w:rsidRPr="00765F38">
            <w:fldChar w:fldCharType="separate"/>
          </w:r>
          <w:hyperlink w:anchor="_Toc249846688" w:history="1">
            <w:r w:rsidR="0000324F" w:rsidRPr="00C61BE8">
              <w:rPr>
                <w:rStyle w:val="Hyperlink"/>
                <w:noProof/>
              </w:rPr>
              <w:t>1.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Introduction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89" w:history="1">
            <w:r w:rsidR="0000324F" w:rsidRPr="00C61BE8">
              <w:rPr>
                <w:rStyle w:val="Hyperlink"/>
                <w:noProof/>
              </w:rPr>
              <w:t>1.1.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Background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0" w:history="1">
            <w:r w:rsidR="0000324F" w:rsidRPr="00C61BE8">
              <w:rPr>
                <w:rStyle w:val="Hyperlink"/>
                <w:noProof/>
              </w:rPr>
              <w:t>1.2.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Intended Audience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1" w:history="1">
            <w:r w:rsidR="0000324F" w:rsidRPr="00C61BE8">
              <w:rPr>
                <w:rStyle w:val="Hyperlink"/>
                <w:noProof/>
              </w:rPr>
              <w:t>1.3.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Abbreviation and Terminology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2" w:history="1">
            <w:r w:rsidR="0000324F" w:rsidRPr="00C61BE8">
              <w:rPr>
                <w:rStyle w:val="Hyperlink"/>
                <w:noProof/>
                <w:lang w:val="en-US"/>
              </w:rPr>
              <w:t>2.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  <w:lang w:val="en-US"/>
              </w:rPr>
              <w:t>Business Requirements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3" w:history="1">
            <w:r w:rsidR="0000324F" w:rsidRPr="00C61BE8">
              <w:rPr>
                <w:rStyle w:val="Hyperlink"/>
                <w:noProof/>
              </w:rPr>
              <w:t>2.1.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Business Objective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4" w:history="1">
            <w:r w:rsidR="0000324F" w:rsidRPr="00C61BE8">
              <w:rPr>
                <w:rStyle w:val="Hyperlink"/>
                <w:noProof/>
              </w:rPr>
              <w:t>2.2.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Scope of this BRS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5" w:history="1">
            <w:r w:rsidR="0000324F" w:rsidRPr="00C61BE8">
              <w:rPr>
                <w:rStyle w:val="Hyperlink"/>
                <w:noProof/>
              </w:rPr>
              <w:t>2.3.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Statement of Business Requirements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6" w:history="1">
            <w:r w:rsidR="0000324F" w:rsidRPr="00C61BE8">
              <w:rPr>
                <w:rStyle w:val="Hyperlink"/>
                <w:noProof/>
              </w:rPr>
              <w:t>2.4.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Exclusions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7" w:history="1">
            <w:r w:rsidR="0000324F" w:rsidRPr="00C61BE8">
              <w:rPr>
                <w:rStyle w:val="Hyperlink"/>
                <w:noProof/>
              </w:rPr>
              <w:t>2.5.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Assumptions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8" w:history="1">
            <w:r w:rsidR="0000324F" w:rsidRPr="00C61BE8">
              <w:rPr>
                <w:rStyle w:val="Hyperlink"/>
                <w:noProof/>
              </w:rPr>
              <w:t>2.6.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Outstanding Issues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699" w:history="1">
            <w:r w:rsidR="0000324F" w:rsidRPr="00C61BE8">
              <w:rPr>
                <w:rStyle w:val="Hyperlink"/>
                <w:noProof/>
                <w:lang w:val="en-US"/>
              </w:rPr>
              <w:t>3.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  <w:lang w:val="en-US"/>
              </w:rPr>
              <w:t>References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700" w:history="1">
            <w:r w:rsidR="0000324F" w:rsidRPr="00C61BE8">
              <w:rPr>
                <w:rStyle w:val="Hyperlink"/>
                <w:noProof/>
                <w:lang w:val="en-US"/>
              </w:rPr>
              <w:t>4.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  <w:lang w:val="en-US"/>
              </w:rPr>
              <w:t>Document History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701" w:history="1">
            <w:r w:rsidR="0000324F" w:rsidRPr="00C61BE8">
              <w:rPr>
                <w:rStyle w:val="Hyperlink"/>
                <w:noProof/>
              </w:rPr>
              <w:t>4.1.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Document Summary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702" w:history="1">
            <w:r w:rsidR="0000324F" w:rsidRPr="00C61BE8">
              <w:rPr>
                <w:rStyle w:val="Hyperlink"/>
                <w:noProof/>
              </w:rPr>
              <w:t>4.2.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</w:rPr>
              <w:t>Revision History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4F" w:rsidRDefault="008768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249846703" w:history="1">
            <w:r w:rsidR="0000324F" w:rsidRPr="00C61BE8">
              <w:rPr>
                <w:rStyle w:val="Hyperlink"/>
                <w:noProof/>
                <w:lang w:val="en-US"/>
              </w:rPr>
              <w:t>5.</w:t>
            </w:r>
            <w:r w:rsidR="0000324F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0324F" w:rsidRPr="00C61BE8">
              <w:rPr>
                <w:rStyle w:val="Hyperlink"/>
                <w:noProof/>
                <w:lang w:val="en-US"/>
              </w:rPr>
              <w:t>Signatures</w:t>
            </w:r>
            <w:r w:rsidR="000032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24F">
              <w:rPr>
                <w:noProof/>
                <w:webHidden/>
              </w:rPr>
              <w:instrText xml:space="preserve"> PAGEREF _Toc249846703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2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32D" w:rsidRPr="00765F38" w:rsidRDefault="0087682B">
          <w:r w:rsidRPr="00765F38">
            <w:fldChar w:fldCharType="end"/>
          </w:r>
        </w:p>
      </w:sdtContent>
    </w:sdt>
    <w:p w:rsidR="00585000" w:rsidRPr="00765F38" w:rsidRDefault="00585000">
      <w:r w:rsidRPr="00765F38">
        <w:br w:type="page"/>
      </w:r>
    </w:p>
    <w:p w:rsidR="00004FF2" w:rsidRPr="00524690" w:rsidRDefault="00004FF2" w:rsidP="004D317C">
      <w:pPr>
        <w:pStyle w:val="Heading1"/>
        <w:numPr>
          <w:ilvl w:val="0"/>
          <w:numId w:val="1"/>
        </w:numPr>
      </w:pPr>
      <w:bookmarkStart w:id="0" w:name="_Toc249846688"/>
      <w:r w:rsidRPr="00524690">
        <w:lastRenderedPageBreak/>
        <w:t>Introduction</w:t>
      </w:r>
      <w:bookmarkEnd w:id="0"/>
    </w:p>
    <w:p w:rsidR="00B76612" w:rsidRPr="00524690" w:rsidRDefault="00B76612" w:rsidP="004D317C">
      <w:pPr>
        <w:pStyle w:val="Heading2"/>
        <w:numPr>
          <w:ilvl w:val="1"/>
          <w:numId w:val="4"/>
        </w:numPr>
        <w:ind w:right="567"/>
      </w:pPr>
      <w:bookmarkStart w:id="1" w:name="_Toc249846689"/>
      <w:r w:rsidRPr="00524690">
        <w:t>Background</w:t>
      </w:r>
      <w:bookmarkEnd w:id="1"/>
    </w:p>
    <w:p w:rsidR="00004FF2" w:rsidRPr="00765F38" w:rsidRDefault="00004FF2" w:rsidP="004D317C">
      <w:pPr>
        <w:pStyle w:val="Heading2"/>
        <w:numPr>
          <w:ilvl w:val="1"/>
          <w:numId w:val="4"/>
        </w:numPr>
        <w:ind w:right="567"/>
      </w:pPr>
      <w:bookmarkStart w:id="2" w:name="_Toc249846690"/>
      <w:r w:rsidRPr="00765F38">
        <w:t>Intended Audience</w:t>
      </w:r>
      <w:bookmarkEnd w:id="2"/>
    </w:p>
    <w:p w:rsidR="00004FF2" w:rsidRPr="00765F38" w:rsidRDefault="00DB3431" w:rsidP="004D317C">
      <w:pPr>
        <w:pStyle w:val="Heading2"/>
        <w:numPr>
          <w:ilvl w:val="1"/>
          <w:numId w:val="4"/>
        </w:numPr>
      </w:pPr>
      <w:bookmarkStart w:id="3" w:name="_Toc249846691"/>
      <w:r w:rsidRPr="00765F38">
        <w:t>Abbreviation and Terminology</w:t>
      </w:r>
      <w:bookmarkEnd w:id="3"/>
    </w:p>
    <w:tbl>
      <w:tblPr>
        <w:tblStyle w:val="TableGrid"/>
        <w:tblW w:w="7938" w:type="dxa"/>
        <w:tblInd w:w="720" w:type="dxa"/>
        <w:tblLook w:val="04A0"/>
      </w:tblPr>
      <w:tblGrid>
        <w:gridCol w:w="1656"/>
        <w:gridCol w:w="6282"/>
      </w:tblGrid>
      <w:tr w:rsidR="00A36339" w:rsidRPr="00765F38" w:rsidTr="00275853">
        <w:tc>
          <w:tcPr>
            <w:tcW w:w="1656" w:type="dxa"/>
            <w:shd w:val="clear" w:color="auto" w:fill="92D050"/>
          </w:tcPr>
          <w:p w:rsidR="00A36339" w:rsidRPr="00765F38" w:rsidRDefault="00A36339" w:rsidP="00DF7E48">
            <w:pPr>
              <w:rPr>
                <w:b/>
              </w:rPr>
            </w:pPr>
            <w:r w:rsidRPr="00765F38">
              <w:rPr>
                <w:b/>
              </w:rPr>
              <w:t>Acronym</w:t>
            </w:r>
          </w:p>
        </w:tc>
        <w:tc>
          <w:tcPr>
            <w:tcW w:w="6282" w:type="dxa"/>
            <w:shd w:val="clear" w:color="auto" w:fill="92D050"/>
          </w:tcPr>
          <w:p w:rsidR="00A36339" w:rsidRPr="00765F38" w:rsidRDefault="00A36339" w:rsidP="00DF7E48">
            <w:pPr>
              <w:rPr>
                <w:b/>
              </w:rPr>
            </w:pPr>
            <w:r w:rsidRPr="00765F38">
              <w:rPr>
                <w:b/>
              </w:rPr>
              <w:t>Description</w:t>
            </w:r>
          </w:p>
        </w:tc>
      </w:tr>
      <w:tr w:rsidR="005D4FD8" w:rsidRPr="00765F38" w:rsidTr="00275853">
        <w:tc>
          <w:tcPr>
            <w:tcW w:w="1656" w:type="dxa"/>
          </w:tcPr>
          <w:p w:rsidR="005D4FD8" w:rsidRPr="00765F38" w:rsidRDefault="005D4FD8" w:rsidP="005C52B4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5D4FD8" w:rsidRPr="00765F38" w:rsidRDefault="005D4FD8" w:rsidP="005C52B4"/>
        </w:tc>
      </w:tr>
      <w:tr w:rsidR="00275853" w:rsidRPr="00765F38" w:rsidTr="00275853">
        <w:tc>
          <w:tcPr>
            <w:tcW w:w="1656" w:type="dxa"/>
          </w:tcPr>
          <w:p w:rsidR="00275853" w:rsidRPr="00765F38" w:rsidRDefault="00275853" w:rsidP="00DF7E48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765F38" w:rsidRDefault="00275853" w:rsidP="00DF7E48"/>
        </w:tc>
      </w:tr>
      <w:tr w:rsidR="00B3161E" w:rsidRPr="00765F38" w:rsidTr="00275853">
        <w:tc>
          <w:tcPr>
            <w:tcW w:w="1656" w:type="dxa"/>
          </w:tcPr>
          <w:p w:rsidR="00B3161E" w:rsidRPr="00765F38" w:rsidRDefault="00B3161E" w:rsidP="00DF7E48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B3161E" w:rsidRPr="00765F38" w:rsidRDefault="00B3161E" w:rsidP="00DF7E48"/>
        </w:tc>
      </w:tr>
      <w:tr w:rsidR="00275853" w:rsidRPr="00765F38" w:rsidTr="00275853">
        <w:tc>
          <w:tcPr>
            <w:tcW w:w="1656" w:type="dxa"/>
          </w:tcPr>
          <w:p w:rsidR="00275853" w:rsidRDefault="00275853" w:rsidP="005C52B4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Default="00275853" w:rsidP="005C52B4"/>
        </w:tc>
      </w:tr>
      <w:tr w:rsidR="00275853" w:rsidRPr="00765F38" w:rsidTr="00275853">
        <w:tc>
          <w:tcPr>
            <w:tcW w:w="1656" w:type="dxa"/>
          </w:tcPr>
          <w:p w:rsidR="00275853" w:rsidRDefault="00275853" w:rsidP="005C52B4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Default="00275853" w:rsidP="005C52B4"/>
        </w:tc>
      </w:tr>
      <w:tr w:rsidR="00275853" w:rsidRPr="00765F38" w:rsidTr="00275853">
        <w:tc>
          <w:tcPr>
            <w:tcW w:w="1656" w:type="dxa"/>
          </w:tcPr>
          <w:p w:rsidR="00275853" w:rsidRPr="00765F38" w:rsidRDefault="00275853" w:rsidP="005C52B4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5C52B4">
            <w:pPr>
              <w:rPr>
                <w:color w:val="000000"/>
              </w:rPr>
            </w:pPr>
          </w:p>
        </w:tc>
      </w:tr>
      <w:tr w:rsidR="00275853" w:rsidRPr="00765F38" w:rsidTr="00275853">
        <w:tc>
          <w:tcPr>
            <w:tcW w:w="1656" w:type="dxa"/>
          </w:tcPr>
          <w:p w:rsidR="00275853" w:rsidRDefault="00275853" w:rsidP="00F54C69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</w:tr>
      <w:tr w:rsidR="00275853" w:rsidRPr="00765F38" w:rsidTr="00275853">
        <w:tc>
          <w:tcPr>
            <w:tcW w:w="1656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</w:tr>
      <w:tr w:rsidR="00275853" w:rsidRPr="00765F38" w:rsidTr="00275853">
        <w:tc>
          <w:tcPr>
            <w:tcW w:w="1656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</w:tr>
      <w:tr w:rsidR="00275853" w:rsidRPr="00765F38" w:rsidTr="00275853">
        <w:tc>
          <w:tcPr>
            <w:tcW w:w="1656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F54C69">
            <w:pPr>
              <w:rPr>
                <w:color w:val="000000"/>
              </w:rPr>
            </w:pPr>
          </w:p>
        </w:tc>
      </w:tr>
      <w:tr w:rsidR="00275853" w:rsidRPr="00765F38" w:rsidTr="00275853">
        <w:trPr>
          <w:trHeight w:val="206"/>
        </w:trPr>
        <w:tc>
          <w:tcPr>
            <w:tcW w:w="1656" w:type="dxa"/>
          </w:tcPr>
          <w:p w:rsidR="00275853" w:rsidRPr="00F54C69" w:rsidRDefault="00275853" w:rsidP="005C52B4">
            <w:pPr>
              <w:rPr>
                <w:color w:val="000000"/>
              </w:rPr>
            </w:pPr>
          </w:p>
        </w:tc>
        <w:tc>
          <w:tcPr>
            <w:tcW w:w="6282" w:type="dxa"/>
          </w:tcPr>
          <w:p w:rsidR="00275853" w:rsidRPr="00F54C69" w:rsidRDefault="00275853" w:rsidP="005C52B4">
            <w:pPr>
              <w:rPr>
                <w:color w:val="000000"/>
              </w:rPr>
            </w:pPr>
          </w:p>
        </w:tc>
      </w:tr>
    </w:tbl>
    <w:p w:rsidR="004D4D8E" w:rsidRDefault="004D4D8E" w:rsidP="004D317C">
      <w:pPr>
        <w:pStyle w:val="Heading1"/>
        <w:numPr>
          <w:ilvl w:val="0"/>
          <w:numId w:val="1"/>
        </w:numPr>
        <w:rPr>
          <w:lang w:val="en-US"/>
        </w:rPr>
        <w:sectPr w:rsidR="004D4D8E" w:rsidSect="00B67C2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04FF2" w:rsidRPr="00765F38" w:rsidRDefault="00004FF2" w:rsidP="004D317C">
      <w:pPr>
        <w:pStyle w:val="Heading1"/>
        <w:numPr>
          <w:ilvl w:val="0"/>
          <w:numId w:val="1"/>
        </w:numPr>
        <w:rPr>
          <w:lang w:val="en-US"/>
        </w:rPr>
      </w:pPr>
      <w:bookmarkStart w:id="4" w:name="_Toc249846692"/>
      <w:r w:rsidRPr="00765F38">
        <w:rPr>
          <w:lang w:val="en-US"/>
        </w:rPr>
        <w:lastRenderedPageBreak/>
        <w:t>Business Requirements</w:t>
      </w:r>
      <w:bookmarkEnd w:id="4"/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5" w:name="_Toc249846693"/>
      <w:r w:rsidRPr="00765F38">
        <w:t>Business Objective</w:t>
      </w:r>
      <w:bookmarkEnd w:id="5"/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6" w:name="_Toc249846694"/>
      <w:r w:rsidRPr="00765F38">
        <w:t>Scope of this BRS</w:t>
      </w:r>
      <w:bookmarkEnd w:id="6"/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7" w:name="_Toc249846695"/>
      <w:r w:rsidRPr="00765F38">
        <w:t>Statement of Business Requirements</w:t>
      </w:r>
      <w:bookmarkEnd w:id="7"/>
    </w:p>
    <w:tbl>
      <w:tblPr>
        <w:tblW w:w="972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358"/>
        <w:gridCol w:w="1317"/>
        <w:gridCol w:w="5695"/>
        <w:gridCol w:w="1350"/>
      </w:tblGrid>
      <w:tr w:rsidR="0053210A" w:rsidRPr="00765F38" w:rsidTr="0025312B">
        <w:trPr>
          <w:cantSplit/>
          <w:trHeight w:val="726"/>
          <w:tblHeader/>
        </w:trPr>
        <w:tc>
          <w:tcPr>
            <w:tcW w:w="1358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  <w:shd w:val="clear" w:color="auto" w:fill="83A330"/>
            <w:vAlign w:val="bottom"/>
          </w:tcPr>
          <w:p w:rsidR="0053210A" w:rsidRPr="00765F38" w:rsidRDefault="0053210A" w:rsidP="00DF7E48">
            <w:pPr>
              <w:pStyle w:val="TableHeading1"/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65F38">
              <w:rPr>
                <w:rFonts w:ascii="Century Gothic" w:hAnsi="Century Gothic"/>
                <w:sz w:val="18"/>
                <w:szCs w:val="18"/>
              </w:rPr>
              <w:t>Source Identifier</w:t>
            </w:r>
            <w:r w:rsidRPr="00765F38">
              <w:rPr>
                <w:rStyle w:val="FootnoteReference"/>
                <w:rFonts w:ascii="Century Gothic" w:hAnsi="Century Gothic"/>
                <w:sz w:val="18"/>
                <w:szCs w:val="18"/>
              </w:rPr>
              <w:footnoteReference w:id="1"/>
            </w:r>
          </w:p>
        </w:tc>
        <w:tc>
          <w:tcPr>
            <w:tcW w:w="1317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  <w:shd w:val="clear" w:color="auto" w:fill="83A330"/>
            <w:vAlign w:val="bottom"/>
          </w:tcPr>
          <w:p w:rsidR="0053210A" w:rsidRPr="00765F38" w:rsidRDefault="0053210A" w:rsidP="00DF7E48">
            <w:pPr>
              <w:pStyle w:val="TableHeading1"/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65F38">
              <w:rPr>
                <w:rFonts w:ascii="Century Gothic" w:hAnsi="Century Gothic"/>
                <w:sz w:val="18"/>
                <w:szCs w:val="18"/>
              </w:rPr>
              <w:t>Requirement Identifier</w:t>
            </w:r>
          </w:p>
        </w:tc>
        <w:tc>
          <w:tcPr>
            <w:tcW w:w="5695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  <w:shd w:val="clear" w:color="auto" w:fill="83A330"/>
            <w:vAlign w:val="bottom"/>
          </w:tcPr>
          <w:p w:rsidR="0053210A" w:rsidRPr="00765F38" w:rsidRDefault="0053210A" w:rsidP="00DF7E48">
            <w:pPr>
              <w:pStyle w:val="TableHeading1"/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65F38">
              <w:rPr>
                <w:rFonts w:ascii="Century Gothic" w:hAnsi="Century Gothic"/>
                <w:sz w:val="18"/>
                <w:szCs w:val="18"/>
              </w:rPr>
              <w:t>Business Requirement</w:t>
            </w:r>
          </w:p>
        </w:tc>
        <w:tc>
          <w:tcPr>
            <w:tcW w:w="1350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  <w:shd w:val="clear" w:color="auto" w:fill="83A330"/>
            <w:noWrap/>
            <w:tcMar>
              <w:left w:w="28" w:type="dxa"/>
              <w:right w:w="28" w:type="dxa"/>
            </w:tcMar>
            <w:vAlign w:val="bottom"/>
          </w:tcPr>
          <w:p w:rsidR="0053210A" w:rsidRPr="00765F38" w:rsidRDefault="0053210A" w:rsidP="00DF7E48">
            <w:pPr>
              <w:pStyle w:val="TableHeading1"/>
              <w:spacing w:before="60" w:after="6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Remarks</w:t>
            </w:r>
          </w:p>
        </w:tc>
      </w:tr>
      <w:tr w:rsidR="004F1107" w:rsidRPr="00765F38" w:rsidTr="0025312B">
        <w:trPr>
          <w:cantSplit/>
          <w:trHeight w:val="74"/>
        </w:trPr>
        <w:tc>
          <w:tcPr>
            <w:tcW w:w="97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92D050"/>
          </w:tcPr>
          <w:p w:rsidR="004F1107" w:rsidRPr="00765F38" w:rsidRDefault="007B1FF3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Administration</w:t>
            </w:r>
          </w:p>
        </w:tc>
      </w:tr>
      <w:tr w:rsidR="0053210A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3210A" w:rsidRPr="00765F38" w:rsidRDefault="00EF1907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Referral Management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3210A" w:rsidRPr="00765F38" w:rsidRDefault="00B70E89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Referral type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3210A" w:rsidRDefault="00D03F92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must allow the </w:t>
            </w:r>
            <w:r w:rsidR="00B70E89">
              <w:rPr>
                <w:rFonts w:ascii="Century Gothic" w:hAnsi="Century Gothic"/>
                <w:sz w:val="16"/>
                <w:szCs w:val="16"/>
              </w:rPr>
              <w:t xml:space="preserve">following are types of </w:t>
            </w:r>
            <w:r>
              <w:rPr>
                <w:rFonts w:ascii="Century Gothic" w:hAnsi="Century Gothic"/>
                <w:sz w:val="16"/>
                <w:szCs w:val="16"/>
              </w:rPr>
              <w:t>referral types:</w:t>
            </w:r>
          </w:p>
          <w:p w:rsidR="009A449C" w:rsidRDefault="009A449C" w:rsidP="009A449C">
            <w:pPr>
              <w:pStyle w:val="TableBodyText"/>
              <w:numPr>
                <w:ilvl w:val="0"/>
                <w:numId w:val="52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Doctor</w:t>
            </w:r>
          </w:p>
          <w:p w:rsidR="00B70E89" w:rsidRDefault="009A449C" w:rsidP="009A449C">
            <w:pPr>
              <w:pStyle w:val="TableBodyText"/>
              <w:numPr>
                <w:ilvl w:val="0"/>
                <w:numId w:val="52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Clinic</w:t>
            </w:r>
          </w:p>
          <w:p w:rsidR="009A449C" w:rsidRDefault="009A449C" w:rsidP="009A449C">
            <w:pPr>
              <w:pStyle w:val="TableBodyText"/>
              <w:numPr>
                <w:ilvl w:val="0"/>
                <w:numId w:val="52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Hospital</w:t>
            </w:r>
          </w:p>
          <w:p w:rsidR="009A449C" w:rsidRDefault="009A449C" w:rsidP="009A449C">
            <w:pPr>
              <w:pStyle w:val="TableBodyText"/>
              <w:numPr>
                <w:ilvl w:val="0"/>
                <w:numId w:val="52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Public Relationship</w:t>
            </w:r>
          </w:p>
          <w:p w:rsidR="005C1E0F" w:rsidRPr="00A401B5" w:rsidRDefault="005C1E0F" w:rsidP="005C1E0F">
            <w:pPr>
              <w:pStyle w:val="TableBodyText"/>
              <w:numPr>
                <w:ilvl w:val="0"/>
                <w:numId w:val="52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5C1E0F">
              <w:rPr>
                <w:rFonts w:ascii="Century Gothic" w:hAnsi="Century Gothic"/>
                <w:sz w:val="16"/>
                <w:szCs w:val="16"/>
              </w:rPr>
              <w:t>Old patient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3210A" w:rsidRPr="00765F38" w:rsidRDefault="0053210A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1E0F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C1E0F" w:rsidRDefault="005C1E0F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C1E0F" w:rsidRDefault="005C1E0F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Configuring Referral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C1E0F" w:rsidRDefault="004D19C7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</w:t>
            </w:r>
            <w:r w:rsidR="005C1E0F">
              <w:rPr>
                <w:rFonts w:ascii="Century Gothic" w:hAnsi="Century Gothic"/>
                <w:sz w:val="16"/>
                <w:szCs w:val="16"/>
              </w:rPr>
              <w:t xml:space="preserve"> configuring the following attribute for </w:t>
            </w:r>
            <w:r>
              <w:rPr>
                <w:rFonts w:ascii="Century Gothic" w:hAnsi="Century Gothic"/>
                <w:sz w:val="16"/>
                <w:szCs w:val="16"/>
              </w:rPr>
              <w:t>each referral.</w:t>
            </w:r>
          </w:p>
          <w:p w:rsidR="005C1E0F" w:rsidRDefault="005368C5" w:rsidP="005368C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5368C5" w:rsidRDefault="005368C5" w:rsidP="005368C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Referral type</w:t>
            </w:r>
          </w:p>
          <w:p w:rsidR="005368C5" w:rsidRDefault="005368C5" w:rsidP="005368C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Qualification</w:t>
            </w:r>
          </w:p>
          <w:p w:rsidR="005368C5" w:rsidRDefault="005368C5" w:rsidP="005368C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Preferred contact time</w:t>
            </w:r>
          </w:p>
          <w:p w:rsidR="005368C5" w:rsidRDefault="005368C5" w:rsidP="003E7E98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Contact details</w:t>
            </w:r>
          </w:p>
          <w:p w:rsidR="006D3484" w:rsidRDefault="00684A70" w:rsidP="00C742FA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Address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City / District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State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Country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PIN CODE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Phone number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number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Fax number</w:t>
            </w:r>
          </w:p>
          <w:p w:rsidR="00684A70" w:rsidRDefault="00684A70" w:rsidP="00684A70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Email address</w:t>
            </w:r>
          </w:p>
          <w:p w:rsidR="009224A2" w:rsidRDefault="000403E7" w:rsidP="009224A2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</w:t>
            </w:r>
            <w:r w:rsidRPr="000403E7">
              <w:rPr>
                <w:rFonts w:ascii="Century Gothic" w:hAnsi="Century Gothic"/>
                <w:sz w:val="16"/>
                <w:szCs w:val="16"/>
              </w:rPr>
              <w:t xml:space="preserve">must </w:t>
            </w:r>
            <w:r>
              <w:rPr>
                <w:rFonts w:ascii="Century Gothic" w:hAnsi="Century Gothic"/>
                <w:sz w:val="16"/>
                <w:szCs w:val="16"/>
              </w:rPr>
              <w:t>allow</w:t>
            </w:r>
            <w:r w:rsidRPr="000403E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8805AB" w:rsidRPr="000403E7">
              <w:rPr>
                <w:rFonts w:ascii="Century Gothic" w:hAnsi="Century Gothic"/>
                <w:sz w:val="16"/>
                <w:szCs w:val="16"/>
              </w:rPr>
              <w:t>categorizing</w:t>
            </w:r>
            <w:r w:rsidRPr="000403E7">
              <w:rPr>
                <w:rFonts w:ascii="Century Gothic" w:hAnsi="Century Gothic"/>
                <w:sz w:val="16"/>
                <w:szCs w:val="16"/>
              </w:rPr>
              <w:t xml:space="preserve"> the items on which hospitals </w:t>
            </w:r>
            <w:r w:rsidR="00054960">
              <w:rPr>
                <w:rFonts w:ascii="Century Gothic" w:hAnsi="Century Gothic"/>
                <w:sz w:val="16"/>
                <w:szCs w:val="16"/>
              </w:rPr>
              <w:t>might</w:t>
            </w:r>
            <w:r w:rsidRPr="000403E7">
              <w:rPr>
                <w:rFonts w:ascii="Century Gothic" w:hAnsi="Century Gothic"/>
                <w:sz w:val="16"/>
                <w:szCs w:val="16"/>
              </w:rPr>
              <w:t xml:space="preserve"> like to share revenue with the referring entities</w:t>
            </w:r>
            <w:r w:rsidR="008805AB">
              <w:rPr>
                <w:rFonts w:ascii="Century Gothic" w:hAnsi="Century Gothic"/>
                <w:sz w:val="16"/>
                <w:szCs w:val="16"/>
              </w:rPr>
              <w:t>.</w:t>
            </w:r>
            <w:r w:rsidR="000132E0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="009224A2">
              <w:rPr>
                <w:rFonts w:ascii="Century Gothic" w:hAnsi="Century Gothic"/>
                <w:sz w:val="16"/>
                <w:szCs w:val="16"/>
              </w:rPr>
              <w:t xml:space="preserve">For each </w:t>
            </w:r>
            <w:r w:rsidR="000132E0">
              <w:rPr>
                <w:rFonts w:ascii="Century Gothic" w:hAnsi="Century Gothic"/>
                <w:sz w:val="16"/>
                <w:szCs w:val="16"/>
              </w:rPr>
              <w:t>item</w:t>
            </w:r>
            <w:r w:rsidR="009224A2">
              <w:rPr>
                <w:rFonts w:ascii="Century Gothic" w:hAnsi="Century Gothic"/>
                <w:sz w:val="16"/>
                <w:szCs w:val="16"/>
              </w:rPr>
              <w:t>, commi</w:t>
            </w:r>
            <w:r w:rsidR="000132E0">
              <w:rPr>
                <w:rFonts w:ascii="Century Gothic" w:hAnsi="Century Gothic"/>
                <w:sz w:val="16"/>
                <w:szCs w:val="16"/>
              </w:rPr>
              <w:t>ssion value</w:t>
            </w:r>
            <w:r w:rsidR="009224A2">
              <w:rPr>
                <w:rFonts w:ascii="Century Gothic" w:hAnsi="Century Gothic"/>
                <w:sz w:val="16"/>
                <w:szCs w:val="16"/>
              </w:rPr>
              <w:t xml:space="preserve"> and the commission </w:t>
            </w:r>
            <w:r w:rsidR="000132E0">
              <w:rPr>
                <w:rFonts w:ascii="Century Gothic" w:hAnsi="Century Gothic"/>
                <w:sz w:val="16"/>
                <w:szCs w:val="16"/>
              </w:rPr>
              <w:t xml:space="preserve">type </w:t>
            </w:r>
            <w:r w:rsidR="009224A2">
              <w:rPr>
                <w:rFonts w:ascii="Century Gothic" w:hAnsi="Century Gothic"/>
                <w:sz w:val="16"/>
                <w:szCs w:val="16"/>
              </w:rPr>
              <w:t xml:space="preserve">(Percentage/Absolute) </w:t>
            </w:r>
            <w:r w:rsidR="000132E0">
              <w:rPr>
                <w:rFonts w:ascii="Century Gothic" w:hAnsi="Century Gothic"/>
                <w:sz w:val="16"/>
                <w:szCs w:val="16"/>
              </w:rPr>
              <w:t>must</w:t>
            </w:r>
            <w:r w:rsidR="009224A2">
              <w:rPr>
                <w:rFonts w:ascii="Century Gothic" w:hAnsi="Century Gothic"/>
                <w:sz w:val="16"/>
                <w:szCs w:val="16"/>
              </w:rPr>
              <w:t xml:space="preserve"> be configurable.</w:t>
            </w:r>
          </w:p>
          <w:p w:rsidR="00F8291B" w:rsidRDefault="00D03F92" w:rsidP="009224A2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</w:t>
            </w:r>
            <w:r w:rsidR="00632262">
              <w:rPr>
                <w:rFonts w:ascii="Century Gothic" w:hAnsi="Century Gothic"/>
                <w:sz w:val="16"/>
                <w:szCs w:val="16"/>
              </w:rPr>
              <w:t>must maintain the history of the commission configuration for a referral. This is to enable the real calculation of the commission for a referral over a period, considering the commission configuration changes.</w:t>
            </w:r>
          </w:p>
          <w:p w:rsidR="00B07995" w:rsidRDefault="00B07995" w:rsidP="00327AD3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maintaining a financial account for each referral in the accounting system.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C1E0F" w:rsidRDefault="005C1E0F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  <w:p w:rsidR="00A61C62" w:rsidRPr="00765F38" w:rsidRDefault="00A61C62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151C2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151C2" w:rsidRDefault="009151C2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151C2" w:rsidRDefault="00EC4FC2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Manage Referral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151C2" w:rsidRDefault="001A6AF8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viewing the list of all the referrals configure</w:t>
            </w:r>
            <w:r w:rsidR="00F95091">
              <w:rPr>
                <w:rFonts w:ascii="Century Gothic" w:hAnsi="Century Gothic"/>
                <w:sz w:val="16"/>
                <w:szCs w:val="16"/>
              </w:rPr>
              <w:t>d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in the system.</w:t>
            </w:r>
          </w:p>
          <w:p w:rsidR="000C6487" w:rsidRDefault="000C6487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</w:p>
          <w:p w:rsidR="000C6487" w:rsidRDefault="000C6487" w:rsidP="000C6487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show only active referrals in the search results or in any other window.</w:t>
            </w:r>
          </w:p>
          <w:p w:rsidR="001A6AF8" w:rsidRDefault="001A6AF8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</w:p>
          <w:p w:rsidR="001A6AF8" w:rsidRDefault="001A6AF8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searching for a referral. The search criteria must include :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Referral type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Preferred contact time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Address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City / District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State</w:t>
            </w:r>
          </w:p>
          <w:p w:rsidR="00E15485" w:rsidRDefault="00E15485" w:rsidP="00E1548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Country</w:t>
            </w:r>
          </w:p>
          <w:p w:rsidR="003962E7" w:rsidRDefault="00E15485" w:rsidP="00C97F79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C97F79">
              <w:rPr>
                <w:rFonts w:ascii="Century Gothic" w:hAnsi="Century Gothic"/>
                <w:sz w:val="16"/>
                <w:szCs w:val="16"/>
              </w:rPr>
              <w:t>PIN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151C2" w:rsidRPr="00765F38" w:rsidRDefault="009151C2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C97F79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Edit Referral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C97F79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editing the referral.  System must not allow editing the referral type and the referral name.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7F79" w:rsidRPr="00765F38" w:rsidRDefault="00C97F79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C97F79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Delete Referral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97F79" w:rsidRDefault="00C97F79" w:rsidP="00C97F79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the deletion of the referral entity, if that referral is not being used in the system. Otherwise, system must allow inactivating that referral.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7F79" w:rsidRPr="00765F38" w:rsidRDefault="00C97F79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0A7771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A7771" w:rsidRDefault="000A7771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A7771" w:rsidRDefault="000A7771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Process commission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A7771" w:rsidRDefault="000A7771" w:rsidP="00C97F79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A7771" w:rsidRPr="00765F38" w:rsidRDefault="000A7771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A61C62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61C62" w:rsidRDefault="00A61C62" w:rsidP="000C06D3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lastRenderedPageBreak/>
              <w:t>Vaccination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61C62" w:rsidRDefault="00A61C62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61C62" w:rsidRDefault="00BA43A5" w:rsidP="00C62AD3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maintain a list of vaccinations</w:t>
            </w:r>
          </w:p>
          <w:p w:rsidR="0026737D" w:rsidRDefault="0026737D" w:rsidP="00C62AD3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Each vaccination should have the following attributes</w:t>
            </w:r>
          </w:p>
          <w:p w:rsidR="0026737D" w:rsidRDefault="007F4CD2" w:rsidP="0026737D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Code</w:t>
            </w:r>
            <w:r w:rsidR="00D44CF3">
              <w:rPr>
                <w:rFonts w:ascii="Century Gothic" w:hAnsi="Century Gothic"/>
                <w:sz w:val="16"/>
                <w:szCs w:val="16"/>
              </w:rPr>
              <w:t xml:space="preserve"> - Unique</w:t>
            </w:r>
          </w:p>
          <w:p w:rsidR="00E53F15" w:rsidRDefault="007F4CD2" w:rsidP="0026737D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F55DE7" w:rsidRDefault="00F55DE7" w:rsidP="0026737D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  <w:r w:rsidR="004C07E8">
              <w:rPr>
                <w:rFonts w:ascii="Century Gothic" w:hAnsi="Century Gothic"/>
                <w:sz w:val="16"/>
                <w:szCs w:val="16"/>
              </w:rPr>
              <w:t xml:space="preserve"> (range)</w:t>
            </w:r>
            <w:r>
              <w:rPr>
                <w:rFonts w:ascii="Century Gothic" w:hAnsi="Century Gothic"/>
                <w:sz w:val="16"/>
                <w:szCs w:val="16"/>
              </w:rPr>
              <w:t xml:space="preserve">, at which this vaccination should be given. </w:t>
            </w:r>
          </w:p>
          <w:p w:rsidR="00501866" w:rsidRDefault="001A7184" w:rsidP="00CB32EA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Substitute </w:t>
            </w:r>
            <w:r w:rsidR="00501866">
              <w:rPr>
                <w:rFonts w:ascii="Century Gothic" w:hAnsi="Century Gothic"/>
                <w:sz w:val="16"/>
                <w:szCs w:val="16"/>
              </w:rPr>
              <w:t>for – Instead of which vaccination this vaccination should be used now onwards.</w:t>
            </w:r>
          </w:p>
          <w:p w:rsidR="00584DEA" w:rsidRDefault="00D80354" w:rsidP="00AF4AE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1F7B71">
              <w:rPr>
                <w:rFonts w:ascii="Century Gothic" w:hAnsi="Century Gothic"/>
                <w:sz w:val="16"/>
                <w:szCs w:val="16"/>
              </w:rPr>
              <w:t xml:space="preserve">Active – A flag to indicate if this vaccination </w:t>
            </w:r>
            <w:r w:rsidR="00AF4AE8">
              <w:rPr>
                <w:rFonts w:ascii="Century Gothic" w:hAnsi="Century Gothic"/>
                <w:sz w:val="16"/>
                <w:szCs w:val="16"/>
              </w:rPr>
              <w:t xml:space="preserve">would be available to be part of any </w:t>
            </w:r>
            <w:r w:rsidR="00176F27">
              <w:rPr>
                <w:rFonts w:ascii="Century Gothic" w:hAnsi="Century Gothic"/>
                <w:sz w:val="16"/>
                <w:szCs w:val="16"/>
              </w:rPr>
              <w:t xml:space="preserve">new </w:t>
            </w:r>
            <w:r w:rsidR="00AF4AE8">
              <w:rPr>
                <w:rFonts w:ascii="Century Gothic" w:hAnsi="Century Gothic"/>
                <w:sz w:val="16"/>
                <w:szCs w:val="16"/>
              </w:rPr>
              <w:t>vaccination schedule</w:t>
            </w:r>
            <w:r w:rsidR="00176F27">
              <w:rPr>
                <w:rFonts w:ascii="Century Gothic" w:hAnsi="Century Gothic"/>
                <w:sz w:val="16"/>
                <w:szCs w:val="16"/>
              </w:rPr>
              <w:t>s</w:t>
            </w:r>
            <w:r w:rsidR="00AF4AE8">
              <w:rPr>
                <w:rFonts w:ascii="Century Gothic" w:hAnsi="Century Gothic"/>
                <w:sz w:val="16"/>
                <w:szCs w:val="16"/>
              </w:rPr>
              <w:t xml:space="preserve"> or not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1C62" w:rsidRPr="00DA562B" w:rsidRDefault="00A61C62" w:rsidP="00DF7E48">
            <w:pPr>
              <w:pStyle w:val="TableBodyText"/>
              <w:spacing w:before="60" w:after="60"/>
              <w:rPr>
                <w:rFonts w:ascii="Century Gothic" w:hAnsi="Century Gothic" w:cs="Arial"/>
                <w:color w:val="FF0000"/>
                <w:sz w:val="18"/>
                <w:szCs w:val="18"/>
              </w:rPr>
            </w:pPr>
          </w:p>
        </w:tc>
      </w:tr>
      <w:tr w:rsidR="005B7AFE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B7AFE" w:rsidRDefault="005B7AFE" w:rsidP="000C06D3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B7AFE" w:rsidRDefault="007F091F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Add</w:t>
            </w:r>
            <w:r w:rsidR="00306DD9">
              <w:rPr>
                <w:rFonts w:ascii="Century Gothic" w:hAnsi="Century Gothic" w:cs="Arial"/>
                <w:sz w:val="18"/>
                <w:szCs w:val="18"/>
              </w:rPr>
              <w:t xml:space="preserve"> vaccination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C2127" w:rsidRDefault="0056573D" w:rsidP="00704683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If the vaccination is being created w</w:t>
            </w:r>
            <w:r w:rsidR="001C2127">
              <w:rPr>
                <w:rFonts w:ascii="Century Gothic" w:hAnsi="Century Gothic"/>
                <w:sz w:val="16"/>
                <w:szCs w:val="16"/>
              </w:rPr>
              <w:t>ith supplement for vaccination</w:t>
            </w:r>
          </w:p>
          <w:p w:rsidR="00BB423A" w:rsidRDefault="001C2127" w:rsidP="001C2127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</w:t>
            </w:r>
            <w:r w:rsidR="0056573D">
              <w:rPr>
                <w:rFonts w:ascii="Century Gothic" w:hAnsi="Century Gothic"/>
                <w:sz w:val="16"/>
                <w:szCs w:val="16"/>
              </w:rPr>
              <w:t xml:space="preserve">ll the vaccination schedules needs to be updated accordingly (Replace the vaccination with the </w:t>
            </w:r>
            <w:r w:rsidR="00DC0470">
              <w:rPr>
                <w:rFonts w:ascii="Century Gothic" w:hAnsi="Century Gothic"/>
                <w:sz w:val="16"/>
                <w:szCs w:val="16"/>
              </w:rPr>
              <w:t xml:space="preserve">substitute </w:t>
            </w:r>
            <w:r w:rsidR="0056573D">
              <w:rPr>
                <w:rFonts w:ascii="Century Gothic" w:hAnsi="Century Gothic"/>
                <w:sz w:val="16"/>
                <w:szCs w:val="16"/>
              </w:rPr>
              <w:t xml:space="preserve">vaccination). </w:t>
            </w:r>
          </w:p>
          <w:p w:rsidR="00903676" w:rsidRDefault="00BB000C" w:rsidP="001C2127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Replace the vaccination in all the patient </w:t>
            </w:r>
            <w:r w:rsidR="0049055F">
              <w:rPr>
                <w:rFonts w:ascii="Century Gothic" w:hAnsi="Century Gothic"/>
                <w:sz w:val="16"/>
                <w:szCs w:val="16"/>
              </w:rPr>
              <w:t>vaccination schedules, in case the vaccination is not given to patient yet.</w:t>
            </w:r>
          </w:p>
          <w:p w:rsidR="0084043F" w:rsidRDefault="0084043F" w:rsidP="001C2127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If the substituted vaccination was already rendered to the patient then do not add the substitute in the patient’s immunization schedule.</w:t>
            </w:r>
          </w:p>
          <w:p w:rsidR="00257954" w:rsidRDefault="00257954" w:rsidP="00203CF5">
            <w:pPr>
              <w:pStyle w:val="TableBodyText"/>
              <w:spacing w:before="60" w:after="60"/>
              <w:ind w:left="72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B7AFE" w:rsidRPr="00DA562B" w:rsidRDefault="005B7AFE" w:rsidP="004F3EE4">
            <w:pPr>
              <w:pStyle w:val="TableBodyText"/>
              <w:spacing w:before="60" w:after="60"/>
              <w:rPr>
                <w:rFonts w:ascii="Century Gothic" w:hAnsi="Century Gothic" w:cs="Arial"/>
                <w:color w:val="FF0000"/>
                <w:sz w:val="18"/>
                <w:szCs w:val="18"/>
              </w:rPr>
            </w:pPr>
          </w:p>
        </w:tc>
      </w:tr>
      <w:tr w:rsidR="00636FB7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36FB7" w:rsidRDefault="00636FB7" w:rsidP="000C06D3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36FB7" w:rsidRDefault="0065357F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Edit vaccination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36FB7" w:rsidRDefault="00FD57E7" w:rsidP="00FD57E7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not allow editing vaccination code.</w:t>
            </w:r>
          </w:p>
          <w:p w:rsidR="00FD57E7" w:rsidRDefault="00FD57E7" w:rsidP="00FD57E7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allow editing the following attributes of vaccination.</w:t>
            </w:r>
          </w:p>
          <w:p w:rsidR="00FD57E7" w:rsidRDefault="00345301" w:rsidP="00965DEF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name</w:t>
            </w:r>
          </w:p>
          <w:p w:rsidR="00345301" w:rsidRDefault="00345301" w:rsidP="00965DEF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</w:p>
          <w:p w:rsidR="00345301" w:rsidRDefault="00345301" w:rsidP="00965DEF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Active flag</w:t>
            </w:r>
          </w:p>
          <w:p w:rsidR="00673B6D" w:rsidRDefault="00541B3E" w:rsidP="00965DEF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Substitute </w:t>
            </w:r>
            <w:r w:rsidR="00F438E3">
              <w:rPr>
                <w:rFonts w:ascii="Century Gothic" w:hAnsi="Century Gothic"/>
                <w:sz w:val="16"/>
                <w:szCs w:val="16"/>
              </w:rPr>
              <w:t>for</w:t>
            </w:r>
            <w:r w:rsidR="003B2355">
              <w:rPr>
                <w:rFonts w:ascii="Century Gothic" w:hAnsi="Century Gothic"/>
                <w:sz w:val="16"/>
                <w:szCs w:val="16"/>
              </w:rPr>
              <w:t xml:space="preserve"> – When the user is changing this attribute for a vaccination,</w:t>
            </w:r>
          </w:p>
          <w:p w:rsidR="00345301" w:rsidRDefault="008F1F81" w:rsidP="00673B6D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</w:t>
            </w:r>
            <w:r w:rsidR="00673B6D">
              <w:rPr>
                <w:rFonts w:ascii="Century Gothic" w:hAnsi="Century Gothic"/>
                <w:sz w:val="16"/>
                <w:szCs w:val="16"/>
              </w:rPr>
              <w:t>ll</w:t>
            </w:r>
            <w:r w:rsidR="003B2355">
              <w:rPr>
                <w:rFonts w:ascii="Century Gothic" w:hAnsi="Century Gothic"/>
                <w:sz w:val="16"/>
                <w:szCs w:val="16"/>
              </w:rPr>
              <w:t xml:space="preserve"> the vaccination schedules needs to be updated accordingly (Replace the vaccination with the supplement vaccination).</w:t>
            </w:r>
          </w:p>
          <w:p w:rsidR="00345301" w:rsidRDefault="00133113" w:rsidP="00DD5CEA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133113">
              <w:rPr>
                <w:rFonts w:ascii="Century Gothic" w:hAnsi="Century Gothic"/>
                <w:sz w:val="16"/>
                <w:szCs w:val="16"/>
              </w:rPr>
              <w:t>Replace the vaccination in all the patient vaccination schedules, in case the vaccination is not given to patient yet.</w:t>
            </w:r>
          </w:p>
          <w:p w:rsidR="00541B3E" w:rsidRPr="00541B3E" w:rsidRDefault="00541B3E" w:rsidP="00541B3E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If the substituted vaccination was already rendered to the patient then do not add the substitute in the patient’s immunization schedule.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6FB7" w:rsidRPr="00C72103" w:rsidRDefault="00636FB7" w:rsidP="004F3EE4">
            <w:pPr>
              <w:pStyle w:val="TableBodyText"/>
              <w:spacing w:before="60" w:after="60"/>
              <w:rPr>
                <w:rFonts w:ascii="Calibri" w:hAnsi="Calibri" w:cstheme="minorBidi"/>
                <w:color w:val="000000"/>
                <w:sz w:val="22"/>
                <w:szCs w:val="22"/>
              </w:rPr>
            </w:pPr>
          </w:p>
        </w:tc>
      </w:tr>
      <w:tr w:rsidR="00627BDE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27BDE" w:rsidRDefault="00627BDE" w:rsidP="000C06D3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27BDE" w:rsidRDefault="00D362AB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Delete vaccination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41B3E" w:rsidRDefault="00541B3E" w:rsidP="00FD57E7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This vaccination will be marked as INACTIVE</w:t>
            </w:r>
          </w:p>
          <w:p w:rsidR="00627BDE" w:rsidRDefault="00F03D9E" w:rsidP="00FD57E7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This vaccination needs to be deleted from all the vaccination schedules.</w:t>
            </w:r>
            <w:r w:rsidR="00541B3E">
              <w:rPr>
                <w:rFonts w:ascii="Century Gothic" w:hAnsi="Century Gothic"/>
                <w:sz w:val="16"/>
                <w:szCs w:val="16"/>
              </w:rPr>
              <w:t xml:space="preserve"> Instead of physically deleting, it will be marked as deleted.</w:t>
            </w:r>
          </w:p>
          <w:p w:rsidR="00F03D9E" w:rsidRDefault="00543275" w:rsidP="00701759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This vaccination needs to be deleted from all the </w:t>
            </w:r>
            <w:r w:rsidR="00701759">
              <w:rPr>
                <w:rFonts w:ascii="Century Gothic" w:hAnsi="Century Gothic"/>
                <w:sz w:val="16"/>
                <w:szCs w:val="16"/>
              </w:rPr>
              <w:t>patient vaccination schedules, in case this vaccination is not given to the patient.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27BDE" w:rsidRPr="00712BE0" w:rsidRDefault="00627BDE" w:rsidP="00DF7E48">
            <w:pPr>
              <w:pStyle w:val="TableBodyText"/>
              <w:spacing w:before="60" w:after="60"/>
              <w:rPr>
                <w:rFonts w:ascii="Century Gothic" w:hAnsi="Century Gothic" w:cs="Arial"/>
                <w:color w:val="FF0000"/>
                <w:sz w:val="14"/>
                <w:szCs w:val="18"/>
              </w:rPr>
            </w:pPr>
          </w:p>
        </w:tc>
      </w:tr>
      <w:tr w:rsidR="00BC3122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C3122" w:rsidRDefault="00BC3122" w:rsidP="000C06D3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C3122" w:rsidRDefault="00E95A41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Search vaccination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C3122" w:rsidRDefault="00945CB2" w:rsidP="00945CB2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User should be allowed to search for the vaccinations</w:t>
            </w:r>
            <w:r w:rsidR="00C74F4E">
              <w:rPr>
                <w:rFonts w:ascii="Century Gothic" w:hAnsi="Century Gothic"/>
                <w:sz w:val="16"/>
                <w:szCs w:val="16"/>
              </w:rPr>
              <w:t xml:space="preserve"> with the below criteria.</w:t>
            </w:r>
          </w:p>
          <w:p w:rsidR="00C74F4E" w:rsidRDefault="00C62AFB" w:rsidP="0057340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name</w:t>
            </w:r>
          </w:p>
          <w:p w:rsidR="00C62AFB" w:rsidRDefault="00AD714B" w:rsidP="0057340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</w:p>
          <w:p w:rsidR="00D27588" w:rsidRDefault="0033606F" w:rsidP="0057340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Substitute </w:t>
            </w:r>
            <w:r w:rsidR="00D27588">
              <w:rPr>
                <w:rFonts w:ascii="Century Gothic" w:hAnsi="Century Gothic"/>
                <w:sz w:val="16"/>
                <w:szCs w:val="16"/>
              </w:rPr>
              <w:t>for</w:t>
            </w:r>
          </w:p>
          <w:p w:rsidR="00D27588" w:rsidRDefault="00D27588" w:rsidP="0057340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Active flag.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C3122" w:rsidRPr="00712BE0" w:rsidRDefault="00BC3122" w:rsidP="00DF7E48">
            <w:pPr>
              <w:pStyle w:val="TableBodyText"/>
              <w:spacing w:before="60" w:after="60"/>
              <w:rPr>
                <w:rFonts w:ascii="Century Gothic" w:hAnsi="Century Gothic" w:cs="Arial"/>
                <w:color w:val="FF0000"/>
                <w:sz w:val="14"/>
                <w:szCs w:val="18"/>
              </w:rPr>
            </w:pPr>
          </w:p>
        </w:tc>
      </w:tr>
      <w:tr w:rsidR="002F58E7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F58E7" w:rsidRDefault="002F58E7" w:rsidP="00112466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lastRenderedPageBreak/>
              <w:t>Vaccination schedule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F58E7" w:rsidRDefault="002F58E7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F58E7" w:rsidRDefault="003F0C9B" w:rsidP="00945CB2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Each vaccination schedule should have the following attributes.</w:t>
            </w:r>
          </w:p>
          <w:p w:rsidR="00714722" w:rsidRDefault="002538AB" w:rsidP="00714722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Schedule name</w:t>
            </w:r>
            <w:r w:rsidR="00714722">
              <w:rPr>
                <w:rFonts w:ascii="Century Gothic" w:hAnsi="Century Gothic"/>
                <w:sz w:val="16"/>
                <w:szCs w:val="16"/>
              </w:rPr>
              <w:t>- Unique</w:t>
            </w:r>
          </w:p>
          <w:p w:rsidR="002538AB" w:rsidRDefault="002538AB" w:rsidP="00774FFB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Schedule description</w:t>
            </w:r>
          </w:p>
          <w:p w:rsidR="002538AB" w:rsidRDefault="007544D7" w:rsidP="00774FFB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Age group – to indicate to which age group people </w:t>
            </w:r>
            <w:r w:rsidR="0064309E">
              <w:rPr>
                <w:rFonts w:ascii="Century Gothic" w:hAnsi="Century Gothic"/>
                <w:sz w:val="16"/>
                <w:szCs w:val="16"/>
              </w:rPr>
              <w:t>this vaccination schedule can be suggested.</w:t>
            </w:r>
          </w:p>
          <w:p w:rsidR="00D16C2A" w:rsidRDefault="00FD08C8" w:rsidP="0071593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1F7B71">
              <w:rPr>
                <w:rFonts w:ascii="Century Gothic" w:hAnsi="Century Gothic"/>
                <w:sz w:val="16"/>
                <w:szCs w:val="16"/>
              </w:rPr>
              <w:t xml:space="preserve">Active – A flag to indicate if this vaccination </w:t>
            </w:r>
            <w:r w:rsidR="00A07D91">
              <w:rPr>
                <w:rFonts w:ascii="Century Gothic" w:hAnsi="Century Gothic"/>
                <w:sz w:val="16"/>
                <w:szCs w:val="16"/>
              </w:rPr>
              <w:t xml:space="preserve">schedule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would be available </w:t>
            </w:r>
            <w:r w:rsidR="00715938">
              <w:rPr>
                <w:rFonts w:ascii="Century Gothic" w:hAnsi="Century Gothic"/>
                <w:sz w:val="16"/>
                <w:szCs w:val="16"/>
              </w:rPr>
              <w:t>for the patients or not.</w:t>
            </w:r>
          </w:p>
          <w:p w:rsidR="001649DD" w:rsidRDefault="00E75C5D" w:rsidP="00715938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List of vaccinations.</w:t>
            </w:r>
          </w:p>
          <w:p w:rsidR="009C0EEC" w:rsidRDefault="003E4C36" w:rsidP="006E2EF0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 vaccination schedule should have at least one vaccination.</w:t>
            </w:r>
          </w:p>
          <w:p w:rsidR="00C01ADD" w:rsidRPr="00AC0245" w:rsidRDefault="00724475" w:rsidP="00AC0245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Each vaccination should have following attributes</w:t>
            </w:r>
          </w:p>
          <w:p w:rsidR="00000000" w:rsidRDefault="00724475">
            <w:pPr>
              <w:pStyle w:val="TableBodyText"/>
              <w:numPr>
                <w:ilvl w:val="3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Dosage</w:t>
            </w:r>
          </w:p>
          <w:p w:rsidR="00000000" w:rsidRDefault="00724475">
            <w:pPr>
              <w:pStyle w:val="TableBodyText"/>
              <w:numPr>
                <w:ilvl w:val="3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type</w:t>
            </w:r>
          </w:p>
          <w:p w:rsidR="00000000" w:rsidRDefault="00724475">
            <w:pPr>
              <w:pStyle w:val="TableBodyText"/>
              <w:numPr>
                <w:ilvl w:val="3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Age </w:t>
            </w:r>
            <w:r w:rsidR="00B009A9">
              <w:rPr>
                <w:rFonts w:ascii="Century Gothic" w:hAnsi="Century Gothic"/>
                <w:sz w:val="16"/>
                <w:szCs w:val="16"/>
              </w:rPr>
              <w:t>at which the vaccination should be given (e.g. Birth, 4 weeks, &gt; 15 months, 15-18 months, 2 years, etc.)</w:t>
            </w:r>
          </w:p>
          <w:p w:rsidR="00000000" w:rsidRDefault="00527BBD">
            <w:pPr>
              <w:pStyle w:val="TableBodyText"/>
              <w:numPr>
                <w:ilvl w:val="3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Period from start date when this vaccination is due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F58E7" w:rsidRPr="00712BE0" w:rsidRDefault="002F58E7" w:rsidP="00DF7E48">
            <w:pPr>
              <w:pStyle w:val="TableBodyText"/>
              <w:spacing w:before="60" w:after="60"/>
              <w:rPr>
                <w:rFonts w:ascii="Century Gothic" w:hAnsi="Century Gothic" w:cs="Arial"/>
                <w:color w:val="FF0000"/>
                <w:sz w:val="14"/>
                <w:szCs w:val="18"/>
              </w:rPr>
            </w:pPr>
          </w:p>
        </w:tc>
      </w:tr>
      <w:tr w:rsidR="00293D97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93D97" w:rsidRDefault="00293D97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93D97" w:rsidRDefault="00744533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Add</w:t>
            </w:r>
            <w:r w:rsidR="00293D97">
              <w:rPr>
                <w:rFonts w:ascii="Century Gothic" w:hAnsi="Century Gothic" w:cs="Arial"/>
                <w:sz w:val="18"/>
                <w:szCs w:val="18"/>
              </w:rPr>
              <w:t xml:space="preserve">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41D8" w:rsidRDefault="009E2E6A" w:rsidP="0053445F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</w:t>
            </w:r>
            <w:r w:rsidR="00FA1E4F">
              <w:rPr>
                <w:rFonts w:ascii="Century Gothic" w:hAnsi="Century Gothic"/>
                <w:sz w:val="16"/>
                <w:szCs w:val="16"/>
              </w:rPr>
              <w:t xml:space="preserve">stem should allow </w:t>
            </w:r>
            <w:r w:rsidR="00DF1507">
              <w:rPr>
                <w:rFonts w:ascii="Century Gothic" w:hAnsi="Century Gothic"/>
                <w:sz w:val="16"/>
                <w:szCs w:val="16"/>
              </w:rPr>
              <w:t>configuring vaccination</w:t>
            </w:r>
            <w:r w:rsidR="00FA1E4F">
              <w:rPr>
                <w:rFonts w:ascii="Century Gothic" w:hAnsi="Century Gothic"/>
                <w:sz w:val="16"/>
                <w:szCs w:val="16"/>
              </w:rPr>
              <w:t xml:space="preserve"> schedules.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93D97" w:rsidRPr="00765F38" w:rsidRDefault="00293D97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24F0B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24F0B" w:rsidRDefault="00724F0B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24F0B" w:rsidRDefault="00A448AE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Edit</w:t>
            </w:r>
            <w:r w:rsidR="00066D0C">
              <w:rPr>
                <w:rFonts w:ascii="Century Gothic" w:hAnsi="Century Gothic" w:cs="Arial"/>
                <w:sz w:val="18"/>
                <w:szCs w:val="18"/>
              </w:rPr>
              <w:t xml:space="preserve">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56887" w:rsidRDefault="00927874" w:rsidP="007C7790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allow editing a vaccination schedule</w:t>
            </w:r>
            <w:ins w:id="8" w:author="Sreekanth" w:date="2010-01-07T15:12:00Z">
              <w:r w:rsidR="00AB4A02">
                <w:rPr>
                  <w:rFonts w:ascii="Century Gothic" w:hAnsi="Century Gothic"/>
                  <w:sz w:val="16"/>
                  <w:szCs w:val="16"/>
                </w:rPr>
                <w:t xml:space="preserve"> </w:t>
              </w:r>
              <w:r w:rsidR="000A7E6E">
                <w:rPr>
                  <w:rFonts w:ascii="Century Gothic" w:hAnsi="Century Gothic"/>
                  <w:sz w:val="16"/>
                  <w:szCs w:val="16"/>
                </w:rPr>
                <w:t xml:space="preserve">basic </w:t>
              </w:r>
              <w:r w:rsidR="00AB4A02">
                <w:rPr>
                  <w:rFonts w:ascii="Century Gothic" w:hAnsi="Century Gothic"/>
                  <w:sz w:val="16"/>
                  <w:szCs w:val="16"/>
                </w:rPr>
                <w:t>details</w:t>
              </w:r>
            </w:ins>
            <w:r>
              <w:rPr>
                <w:rFonts w:ascii="Century Gothic" w:hAnsi="Century Gothic"/>
                <w:sz w:val="16"/>
                <w:szCs w:val="16"/>
              </w:rPr>
              <w:t>, except its name.</w:t>
            </w:r>
          </w:p>
          <w:p w:rsidR="00C73C7F" w:rsidRDefault="00CC52BA" w:rsidP="007C7790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Editing list of vaccinations</w:t>
            </w:r>
          </w:p>
          <w:p w:rsidR="00927874" w:rsidRDefault="001B38EE" w:rsidP="007E547A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If the user is adding any vaccination to a vaccination schedule, </w:t>
            </w:r>
            <w:r w:rsidR="007E547A">
              <w:rPr>
                <w:rFonts w:ascii="Century Gothic" w:hAnsi="Century Gothic"/>
                <w:sz w:val="16"/>
                <w:szCs w:val="16"/>
              </w:rPr>
              <w:t>the same vaccination has to be automatically assigned to all the patient vaccination schedules, in case that patient vaccination schedule is not in completed status.</w:t>
            </w:r>
          </w:p>
          <w:p w:rsidR="00000000" w:rsidRDefault="00FE7789">
            <w:pPr>
              <w:pStyle w:val="TableBodyText"/>
              <w:numPr>
                <w:ilvl w:val="2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If the user has already crossed the calculated due date (i.e. due date is in past) then do not add this into the </w:t>
            </w:r>
            <w:r w:rsidR="00A521E1">
              <w:rPr>
                <w:rFonts w:ascii="Century Gothic" w:hAnsi="Century Gothic"/>
                <w:sz w:val="16"/>
                <w:szCs w:val="16"/>
              </w:rPr>
              <w:t xml:space="preserve">patient’s </w:t>
            </w:r>
            <w:r>
              <w:rPr>
                <w:rFonts w:ascii="Century Gothic" w:hAnsi="Century Gothic"/>
                <w:sz w:val="16"/>
                <w:szCs w:val="16"/>
              </w:rPr>
              <w:t>schedule</w:t>
            </w:r>
          </w:p>
          <w:p w:rsidR="00D52041" w:rsidRDefault="008E2411" w:rsidP="00B04AAE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If the user is deleting any vaccination </w:t>
            </w:r>
            <w:r w:rsidR="00925393">
              <w:rPr>
                <w:rFonts w:ascii="Century Gothic" w:hAnsi="Century Gothic"/>
                <w:sz w:val="16"/>
                <w:szCs w:val="16"/>
              </w:rPr>
              <w:t>from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a vaccination schedule, the same vaccination has to be automatically </w:t>
            </w:r>
            <w:r w:rsidR="006A3CCC">
              <w:rPr>
                <w:rFonts w:ascii="Century Gothic" w:hAnsi="Century Gothic"/>
                <w:sz w:val="16"/>
                <w:szCs w:val="16"/>
              </w:rPr>
              <w:t>un</w:t>
            </w:r>
            <w:r>
              <w:rPr>
                <w:rFonts w:ascii="Century Gothic" w:hAnsi="Century Gothic"/>
                <w:sz w:val="16"/>
                <w:szCs w:val="16"/>
              </w:rPr>
              <w:t>assigned</w:t>
            </w:r>
            <w:r w:rsidR="006A3CCC">
              <w:rPr>
                <w:rFonts w:ascii="Century Gothic" w:hAnsi="Century Gothic"/>
                <w:sz w:val="16"/>
                <w:szCs w:val="16"/>
              </w:rPr>
              <w:t xml:space="preserve"> from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all the patient vaccination schedules, in case that patient </w:t>
            </w:r>
            <w:r w:rsidR="00B04AAE">
              <w:rPr>
                <w:rFonts w:ascii="Century Gothic" w:hAnsi="Century Gothic"/>
                <w:sz w:val="16"/>
                <w:szCs w:val="16"/>
              </w:rPr>
              <w:t xml:space="preserve">is not given that </w:t>
            </w:r>
            <w:r>
              <w:rPr>
                <w:rFonts w:ascii="Century Gothic" w:hAnsi="Century Gothic"/>
                <w:sz w:val="16"/>
                <w:szCs w:val="16"/>
              </w:rPr>
              <w:t>vaccination</w:t>
            </w:r>
            <w:r w:rsidR="00FE7789"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24F0B" w:rsidRPr="00765F38" w:rsidRDefault="00724F0B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042B40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42B40" w:rsidRDefault="00042B40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42B40" w:rsidRDefault="00636055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Deleting a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5762E" w:rsidRDefault="00042389" w:rsidP="00542FB9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must allow the deletion of the </w:t>
            </w:r>
            <w:r w:rsidR="00916E0C">
              <w:rPr>
                <w:rFonts w:ascii="Century Gothic" w:hAnsi="Century Gothic"/>
                <w:sz w:val="16"/>
                <w:szCs w:val="16"/>
              </w:rPr>
              <w:t>vaccination schedule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, if </w:t>
            </w:r>
            <w:r w:rsidR="00961B76">
              <w:rPr>
                <w:rFonts w:ascii="Century Gothic" w:hAnsi="Century Gothic"/>
                <w:sz w:val="16"/>
                <w:szCs w:val="16"/>
              </w:rPr>
              <w:t>it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961B76">
              <w:rPr>
                <w:rFonts w:ascii="Century Gothic" w:hAnsi="Century Gothic"/>
                <w:sz w:val="16"/>
                <w:szCs w:val="16"/>
              </w:rPr>
              <w:t>has not been assigned to any patient</w:t>
            </w:r>
            <w:r w:rsidR="00542FB9"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42B40" w:rsidRPr="00765F38" w:rsidRDefault="00042B40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70C1D" w:rsidRPr="00765F38" w:rsidTr="001E43AF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0C1D" w:rsidRDefault="00970C1D" w:rsidP="001E43AF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0C1D" w:rsidRDefault="00227D9C" w:rsidP="001E43AF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Inactivating</w:t>
            </w:r>
            <w:r w:rsidR="00970C1D">
              <w:rPr>
                <w:rFonts w:ascii="Century Gothic" w:hAnsi="Century Gothic" w:cs="Arial"/>
                <w:sz w:val="18"/>
                <w:szCs w:val="18"/>
              </w:rPr>
              <w:t xml:space="preserve"> a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0C1D" w:rsidRDefault="0075796B" w:rsidP="001E43AF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allow inactivating a vaccination schedule, making this vaccination not available for patients.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0C1D" w:rsidRPr="00765F38" w:rsidRDefault="00970C1D" w:rsidP="001E43AF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70C1D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0C1D" w:rsidRDefault="00970C1D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70C1D" w:rsidRDefault="00680DF3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Search vaccination schedules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C0A8E" w:rsidRDefault="005C0A8E" w:rsidP="005C0A8E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User should be allowed to search for the vaccination schedules with the below criteria.</w:t>
            </w:r>
          </w:p>
          <w:p w:rsidR="005C0A8E" w:rsidRDefault="005C0A8E" w:rsidP="005C0A8E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Vaccination </w:t>
            </w:r>
            <w:r w:rsidR="00D3369C">
              <w:rPr>
                <w:rFonts w:ascii="Century Gothic" w:hAnsi="Century Gothic"/>
                <w:sz w:val="16"/>
                <w:szCs w:val="16"/>
              </w:rPr>
              <w:t xml:space="preserve">schedule </w:t>
            </w: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F84FC7" w:rsidRDefault="00F84FC7" w:rsidP="00F84FC7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Vaccination schedule </w:t>
            </w:r>
            <w:r w:rsidR="006C1359">
              <w:rPr>
                <w:rFonts w:ascii="Century Gothic" w:hAnsi="Century Gothic"/>
                <w:sz w:val="16"/>
                <w:szCs w:val="16"/>
              </w:rPr>
              <w:t>description</w:t>
            </w:r>
          </w:p>
          <w:p w:rsidR="00F84FC7" w:rsidRDefault="00895A18" w:rsidP="005C0A8E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 group</w:t>
            </w:r>
          </w:p>
          <w:p w:rsidR="005C0A8E" w:rsidRDefault="005C0A8E" w:rsidP="005C0A8E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</w:p>
          <w:p w:rsidR="001D06C4" w:rsidRDefault="001D06C4" w:rsidP="001D06C4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</w:t>
            </w:r>
            <w:r w:rsidR="00B02D10">
              <w:rPr>
                <w:rFonts w:ascii="Century Gothic" w:hAnsi="Century Gothic"/>
                <w:sz w:val="16"/>
                <w:szCs w:val="16"/>
              </w:rPr>
              <w:t>ctive flag</w:t>
            </w:r>
          </w:p>
          <w:p w:rsidR="00970C1D" w:rsidRDefault="005C0A8E" w:rsidP="001D06C4">
            <w:pPr>
              <w:pStyle w:val="TableBodyText"/>
              <w:numPr>
                <w:ilvl w:val="1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Vaccination </w:t>
            </w:r>
            <w:r w:rsidR="005B3335">
              <w:rPr>
                <w:rFonts w:ascii="Century Gothic" w:hAnsi="Century Gothic"/>
                <w:sz w:val="16"/>
                <w:szCs w:val="16"/>
              </w:rPr>
              <w:t>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0C1D" w:rsidRPr="00765F38" w:rsidRDefault="00970C1D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346836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346836" w:rsidRDefault="00B62927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lastRenderedPageBreak/>
              <w:t>Patient vaccination schedule management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346836" w:rsidRDefault="00346836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31DB1" w:rsidRDefault="003323D3" w:rsidP="00C31DB1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should allow assigning a vaccination schedule to a patient. </w:t>
            </w:r>
          </w:p>
          <w:p w:rsidR="00346836" w:rsidRDefault="003323D3" w:rsidP="00A521E1">
            <w:pPr>
              <w:pStyle w:val="TableBodyText"/>
              <w:numPr>
                <w:ilvl w:val="0"/>
                <w:numId w:val="56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System should allow assigning the same vaccination schedule to a patient multiple </w:t>
            </w:r>
            <w:r w:rsidR="00A521E1">
              <w:rPr>
                <w:rFonts w:ascii="Century Gothic" w:hAnsi="Century Gothic"/>
                <w:sz w:val="16"/>
                <w:szCs w:val="16"/>
              </w:rPr>
              <w:t>times</w:t>
            </w:r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46836" w:rsidRPr="00765F38" w:rsidRDefault="00346836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77B5B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77B5B" w:rsidRDefault="00777B5B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77B5B" w:rsidRDefault="00C04CC8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Add</w:t>
            </w:r>
            <w:r w:rsidR="006D3A7D">
              <w:rPr>
                <w:rFonts w:ascii="Century Gothic" w:hAnsi="Century Gothic" w:cs="Arial"/>
                <w:sz w:val="18"/>
                <w:szCs w:val="18"/>
              </w:rPr>
              <w:t xml:space="preserve"> a vaccination schedule to a patient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77B5B" w:rsidRDefault="007325EA" w:rsidP="007325EA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assigning a vaccination schedule to a patient.</w:t>
            </w:r>
            <w:r w:rsidR="000D2DDD">
              <w:rPr>
                <w:rFonts w:ascii="Century Gothic" w:hAnsi="Century Gothic"/>
                <w:sz w:val="16"/>
                <w:szCs w:val="16"/>
              </w:rPr>
              <w:t xml:space="preserve"> During this assignment process, system should capture the below details:</w:t>
            </w:r>
          </w:p>
          <w:p w:rsidR="00A849C9" w:rsidRDefault="00A849C9" w:rsidP="00C908CD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Patient ID</w:t>
            </w:r>
          </w:p>
          <w:p w:rsidR="00A849C9" w:rsidRDefault="00A849C9" w:rsidP="00C908CD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schedule</w:t>
            </w:r>
            <w:r w:rsidR="004E3925">
              <w:rPr>
                <w:rFonts w:ascii="Century Gothic" w:hAnsi="Century Gothic"/>
                <w:sz w:val="16"/>
                <w:szCs w:val="16"/>
              </w:rPr>
              <w:t xml:space="preserve"> name</w:t>
            </w:r>
          </w:p>
          <w:p w:rsidR="000D2DDD" w:rsidRDefault="00577599" w:rsidP="00C908CD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Start date – When this vaccination schedule would get active to the patient.</w:t>
            </w:r>
          </w:p>
          <w:p w:rsidR="00577599" w:rsidRDefault="00577599" w:rsidP="00C908CD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ins w:id="9" w:author="Sreekanth" w:date="2010-01-07T15:32:00Z"/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Doctor name</w:t>
            </w:r>
            <w:r w:rsidR="00F82DB4">
              <w:rPr>
                <w:rFonts w:ascii="Century Gothic" w:hAnsi="Century Gothic"/>
                <w:sz w:val="16"/>
                <w:szCs w:val="16"/>
              </w:rPr>
              <w:t xml:space="preserve"> – who is assigning this schedule t o a patient.</w:t>
            </w:r>
          </w:p>
          <w:p w:rsidR="00F377FF" w:rsidRDefault="00F377FF" w:rsidP="00C908CD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ins w:id="10" w:author="Sreekanth" w:date="2010-01-07T15:32:00Z">
              <w:r>
                <w:rPr>
                  <w:rFonts w:ascii="Century Gothic" w:hAnsi="Century Gothic"/>
                  <w:sz w:val="16"/>
                  <w:szCs w:val="16"/>
                </w:rPr>
                <w:t xml:space="preserve">Status </w:t>
              </w:r>
              <w:r>
                <w:rPr>
                  <w:rFonts w:ascii="Century Gothic" w:hAnsi="Century Gothic"/>
                  <w:sz w:val="16"/>
                  <w:szCs w:val="16"/>
                </w:rPr>
                <w:t>–</w:t>
              </w:r>
              <w:r>
                <w:rPr>
                  <w:rFonts w:ascii="Century Gothic" w:hAnsi="Century Gothic"/>
                  <w:sz w:val="16"/>
                  <w:szCs w:val="16"/>
                </w:rPr>
                <w:t xml:space="preserve"> </w:t>
              </w:r>
            </w:ins>
            <w:ins w:id="11" w:author="Sreekanth" w:date="2010-01-07T15:33:00Z">
              <w:r w:rsidR="008D2290">
                <w:rPr>
                  <w:rFonts w:ascii="Century Gothic" w:hAnsi="Century Gothic"/>
                  <w:sz w:val="16"/>
                  <w:szCs w:val="16"/>
                </w:rPr>
                <w:t xml:space="preserve">can be </w:t>
              </w:r>
            </w:ins>
            <w:ins w:id="12" w:author="Sreekanth" w:date="2010-01-07T15:32:00Z">
              <w:r>
                <w:rPr>
                  <w:rFonts w:ascii="Century Gothic" w:hAnsi="Century Gothic"/>
                  <w:sz w:val="16"/>
                  <w:szCs w:val="16"/>
                </w:rPr>
                <w:t>NOT_STARTED, PARTIALLY_</w:t>
              </w:r>
            </w:ins>
            <w:ins w:id="13" w:author="Sreekanth" w:date="2010-01-07T15:33:00Z">
              <w:r w:rsidR="00306332">
                <w:rPr>
                  <w:rFonts w:ascii="Century Gothic" w:hAnsi="Century Gothic"/>
                  <w:sz w:val="16"/>
                  <w:szCs w:val="16"/>
                </w:rPr>
                <w:t>COMPLETED</w:t>
              </w:r>
            </w:ins>
            <w:ins w:id="14" w:author="Sreekanth" w:date="2010-01-07T15:32:00Z">
              <w:r>
                <w:rPr>
                  <w:rFonts w:ascii="Century Gothic" w:hAnsi="Century Gothic"/>
                  <w:sz w:val="16"/>
                  <w:szCs w:val="16"/>
                </w:rPr>
                <w:t>, COMPLETED</w:t>
              </w:r>
            </w:ins>
          </w:p>
          <w:p w:rsidR="006D277D" w:rsidRDefault="007C3577" w:rsidP="00A50EEE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A50EEE">
              <w:rPr>
                <w:rFonts w:ascii="Century Gothic" w:hAnsi="Century Gothic"/>
                <w:sz w:val="16"/>
                <w:szCs w:val="16"/>
              </w:rPr>
              <w:t>System should not allow assigning inactive vaccination schedules to a patient.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77B5B" w:rsidRPr="00765F38" w:rsidRDefault="00777B5B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DE6227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E6227" w:rsidRDefault="00DE6227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E6227" w:rsidRDefault="00C575B4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Edit patient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E6227" w:rsidRDefault="00565916" w:rsidP="007325EA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allow editing the following details of a vaccination schedule</w:t>
            </w:r>
            <w:r w:rsidR="009A3376">
              <w:rPr>
                <w:rFonts w:ascii="Century Gothic" w:hAnsi="Century Gothic"/>
                <w:sz w:val="16"/>
                <w:szCs w:val="16"/>
              </w:rPr>
              <w:t xml:space="preserve"> assigned to a patient.</w:t>
            </w:r>
          </w:p>
          <w:p w:rsidR="009A3376" w:rsidRDefault="00C43080" w:rsidP="00C43080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Start date of </w:t>
            </w:r>
            <w:r w:rsidR="00335E2E">
              <w:rPr>
                <w:rFonts w:ascii="Century Gothic" w:hAnsi="Century Gothic"/>
                <w:sz w:val="16"/>
                <w:szCs w:val="16"/>
              </w:rPr>
              <w:t>the vaccination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schedule.</w:t>
            </w:r>
          </w:p>
          <w:p w:rsidR="00000000" w:rsidRDefault="005F3B62">
            <w:pPr>
              <w:pStyle w:val="TableBodyText"/>
              <w:numPr>
                <w:ilvl w:val="2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This should be done only when none of the vaccination has been rendered</w:t>
            </w:r>
          </w:p>
          <w:p w:rsidR="00000000" w:rsidRDefault="005F3B62">
            <w:pPr>
              <w:pStyle w:val="TableBodyText"/>
              <w:numPr>
                <w:ilvl w:val="2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If start date is changed then the vaccination due date </w:t>
            </w:r>
            <w:r w:rsidR="008F6760">
              <w:rPr>
                <w:rFonts w:ascii="Century Gothic" w:hAnsi="Century Gothic"/>
                <w:sz w:val="16"/>
                <w:szCs w:val="16"/>
              </w:rPr>
              <w:t>must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be adjusted accordingly</w:t>
            </w:r>
          </w:p>
          <w:p w:rsidR="00C43080" w:rsidRDefault="002D1F34" w:rsidP="00C43080">
            <w:pPr>
              <w:pStyle w:val="TableBodyText"/>
              <w:numPr>
                <w:ilvl w:val="1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For each vaccination inside the vaccination schedule, </w:t>
            </w:r>
            <w:r w:rsidR="006A7CC4">
              <w:rPr>
                <w:rFonts w:ascii="Century Gothic" w:hAnsi="Century Gothic"/>
                <w:sz w:val="16"/>
                <w:szCs w:val="16"/>
              </w:rPr>
              <w:t xml:space="preserve">the following </w:t>
            </w:r>
            <w:r w:rsidR="003E67C9">
              <w:rPr>
                <w:rFonts w:ascii="Century Gothic" w:hAnsi="Century Gothic"/>
                <w:sz w:val="16"/>
                <w:szCs w:val="16"/>
              </w:rPr>
              <w:t>details can be edited.</w:t>
            </w:r>
          </w:p>
          <w:p w:rsidR="003E67C9" w:rsidRDefault="00A308D2" w:rsidP="00063754">
            <w:pPr>
              <w:pStyle w:val="TableBodyText"/>
              <w:numPr>
                <w:ilvl w:val="2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Due date</w:t>
            </w:r>
            <w:r w:rsidR="000A192E">
              <w:rPr>
                <w:rFonts w:ascii="Century Gothic" w:hAnsi="Century Gothic"/>
                <w:sz w:val="16"/>
                <w:szCs w:val="16"/>
              </w:rPr>
              <w:t xml:space="preserve"> – This can be allowe</w:t>
            </w:r>
            <w:r w:rsidR="00375971">
              <w:rPr>
                <w:rFonts w:ascii="Century Gothic" w:hAnsi="Century Gothic"/>
                <w:sz w:val="16"/>
                <w:szCs w:val="16"/>
              </w:rPr>
              <w:t>d</w:t>
            </w:r>
            <w:r w:rsidR="000A192E">
              <w:rPr>
                <w:rFonts w:ascii="Century Gothic" w:hAnsi="Century Gothic"/>
                <w:sz w:val="16"/>
                <w:szCs w:val="16"/>
              </w:rPr>
              <w:t xml:space="preserve"> only </w:t>
            </w:r>
            <w:r w:rsidR="00736AAB">
              <w:rPr>
                <w:rFonts w:ascii="Century Gothic" w:hAnsi="Century Gothic"/>
                <w:sz w:val="16"/>
                <w:szCs w:val="16"/>
              </w:rPr>
              <w:t>when the given date is not yet entered.</w:t>
            </w:r>
          </w:p>
          <w:p w:rsidR="00A308D2" w:rsidRDefault="009D6626" w:rsidP="00063754">
            <w:pPr>
              <w:pStyle w:val="TableBodyText"/>
              <w:numPr>
                <w:ilvl w:val="2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Given date</w:t>
            </w:r>
          </w:p>
          <w:p w:rsidR="009D6626" w:rsidRDefault="00037C25" w:rsidP="00063754">
            <w:pPr>
              <w:pStyle w:val="TableBodyText"/>
              <w:numPr>
                <w:ilvl w:val="2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Doctor comments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E6227" w:rsidRPr="00765F38" w:rsidRDefault="00DE6227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240C06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0C06" w:rsidRDefault="00240C06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0C06" w:rsidRDefault="00B542DD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Delete patient vaccination schedule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0C06" w:rsidRDefault="00FE472A" w:rsidP="007325EA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schedule can be deleted from the user, in case that patient vaccination s</w:t>
            </w:r>
            <w:r w:rsidR="00DC11BE">
              <w:rPr>
                <w:rFonts w:ascii="Century Gothic" w:hAnsi="Century Gothic"/>
                <w:sz w:val="16"/>
                <w:szCs w:val="16"/>
              </w:rPr>
              <w:t>chedule is in yet to start status.</w:t>
            </w:r>
          </w:p>
          <w:p w:rsidR="00FE472A" w:rsidRDefault="00BB46EC" w:rsidP="007325EA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Particular vaccination can be cancelled </w:t>
            </w:r>
            <w:r w:rsidR="00166067">
              <w:rPr>
                <w:rFonts w:ascii="Century Gothic" w:hAnsi="Century Gothic"/>
                <w:sz w:val="16"/>
                <w:szCs w:val="16"/>
              </w:rPr>
              <w:t>from the patient vaccination schedule</w:t>
            </w:r>
            <w:r w:rsidR="00AF3B23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="00476EFA">
              <w:rPr>
                <w:rFonts w:ascii="Century Gothic" w:hAnsi="Century Gothic"/>
                <w:sz w:val="16"/>
                <w:szCs w:val="16"/>
              </w:rPr>
              <w:t>in case that vaccination has not been given to patient.</w:t>
            </w:r>
          </w:p>
          <w:p w:rsidR="00476EFA" w:rsidRDefault="001775DC" w:rsidP="00256960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If the patient vaccination schedule is yet to start </w:t>
            </w:r>
            <w:r w:rsidR="00091EE1">
              <w:rPr>
                <w:rFonts w:ascii="Century Gothic" w:hAnsi="Century Gothic"/>
                <w:sz w:val="16"/>
                <w:szCs w:val="16"/>
              </w:rPr>
              <w:t>and the user cancels all the vaccination</w:t>
            </w:r>
            <w:ins w:id="15" w:author="Sreekanth" w:date="2010-01-07T15:23:00Z">
              <w:r w:rsidR="00E872D8">
                <w:rPr>
                  <w:rFonts w:ascii="Century Gothic" w:hAnsi="Century Gothic"/>
                  <w:sz w:val="16"/>
                  <w:szCs w:val="16"/>
                </w:rPr>
                <w:t>s</w:t>
              </w:r>
            </w:ins>
            <w:r w:rsidR="00091EE1">
              <w:rPr>
                <w:rFonts w:ascii="Century Gothic" w:hAnsi="Century Gothic"/>
                <w:sz w:val="16"/>
                <w:szCs w:val="16"/>
              </w:rPr>
              <w:t xml:space="preserve"> of that schedule then that schedule needs to be deleted </w:t>
            </w:r>
            <w:r w:rsidR="007F3002">
              <w:rPr>
                <w:rFonts w:ascii="Century Gothic" w:hAnsi="Century Gothic"/>
                <w:sz w:val="16"/>
                <w:szCs w:val="16"/>
              </w:rPr>
              <w:t xml:space="preserve">for </w:t>
            </w:r>
            <w:r w:rsidR="00091EE1">
              <w:rPr>
                <w:rFonts w:ascii="Century Gothic" w:hAnsi="Century Gothic"/>
                <w:sz w:val="16"/>
                <w:szCs w:val="16"/>
              </w:rPr>
              <w:t>the patient.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0C06" w:rsidRPr="00765F38" w:rsidRDefault="00240C06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E7234B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7234B" w:rsidRDefault="00E7234B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7234B" w:rsidRDefault="00B15130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Alerts 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E1A6A" w:rsidRDefault="004E1A6A" w:rsidP="00CC071F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should provide the integration with the various communication channels like SMS, email to remind the patient about th</w:t>
            </w:r>
            <w:r w:rsidR="00CC071F">
              <w:rPr>
                <w:rFonts w:ascii="Century Gothic" w:hAnsi="Century Gothic"/>
                <w:sz w:val="16"/>
                <w:szCs w:val="16"/>
              </w:rPr>
              <w:t xml:space="preserve">e vaccination consumption date. Due date will be used for this </w:t>
            </w:r>
            <w:r w:rsidR="00A22944">
              <w:rPr>
                <w:rFonts w:ascii="Century Gothic" w:hAnsi="Century Gothic"/>
                <w:sz w:val="16"/>
                <w:szCs w:val="16"/>
              </w:rPr>
              <w:t>purpose.</w:t>
            </w:r>
          </w:p>
          <w:p w:rsidR="00A22944" w:rsidRDefault="00130BE7" w:rsidP="00CC071F">
            <w:pPr>
              <w:pStyle w:val="TableBodyText"/>
              <w:numPr>
                <w:ilvl w:val="0"/>
                <w:numId w:val="59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The interval time between sending the message and the due date needs to </w:t>
            </w:r>
            <w:r w:rsidR="00256960">
              <w:rPr>
                <w:rFonts w:ascii="Century Gothic" w:hAnsi="Century Gothic"/>
                <w:sz w:val="16"/>
                <w:szCs w:val="16"/>
              </w:rPr>
              <w:t xml:space="preserve">be </w:t>
            </w:r>
            <w:r w:rsidR="00E45B82">
              <w:rPr>
                <w:rFonts w:ascii="Century Gothic" w:hAnsi="Century Gothic"/>
                <w:sz w:val="16"/>
                <w:szCs w:val="16"/>
              </w:rPr>
              <w:t>configure</w:t>
            </w:r>
            <w:r w:rsidR="00256960">
              <w:rPr>
                <w:rFonts w:ascii="Century Gothic" w:hAnsi="Century Gothic"/>
                <w:sz w:val="16"/>
                <w:szCs w:val="16"/>
              </w:rPr>
              <w:t>d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at the system level.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234B" w:rsidRPr="00765F38" w:rsidRDefault="00E7234B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C18A0" w:rsidRPr="00765F38" w:rsidTr="00C30210">
        <w:trPr>
          <w:cantSplit/>
          <w:trHeight w:val="74"/>
        </w:trPr>
        <w:tc>
          <w:tcPr>
            <w:tcW w:w="97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92D050"/>
          </w:tcPr>
          <w:p w:rsidR="009C18A0" w:rsidRPr="00765F38" w:rsidRDefault="00CB3D45" w:rsidP="00C30210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Reports</w:t>
            </w:r>
          </w:p>
        </w:tc>
      </w:tr>
      <w:tr w:rsidR="00792472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92472" w:rsidRDefault="004A3584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lastRenderedPageBreak/>
              <w:t>Referral management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92472" w:rsidRDefault="00E52A0A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Commission report</w:t>
            </w: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92472" w:rsidRDefault="00504765" w:rsidP="005F56B4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generating a report for a particular referral entity</w:t>
            </w:r>
            <w:r w:rsidR="00471B40">
              <w:rPr>
                <w:rFonts w:ascii="Century Gothic" w:hAnsi="Century Gothic"/>
                <w:sz w:val="16"/>
                <w:szCs w:val="16"/>
              </w:rPr>
              <w:t>. The criteria must include the below attributes:</w:t>
            </w:r>
          </w:p>
          <w:p w:rsidR="003A5637" w:rsidRDefault="003A5637" w:rsidP="003A5637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3A5637" w:rsidRDefault="003A5637" w:rsidP="003A5637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Referral type</w:t>
            </w:r>
          </w:p>
          <w:p w:rsidR="003A5637" w:rsidRDefault="008225A1" w:rsidP="003A5637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From date ( includes time)</w:t>
            </w:r>
          </w:p>
          <w:p w:rsidR="00610FD7" w:rsidRDefault="008225A1" w:rsidP="00610FD7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5A5059">
              <w:rPr>
                <w:rFonts w:ascii="Century Gothic" w:hAnsi="Century Gothic"/>
                <w:sz w:val="16"/>
                <w:szCs w:val="16"/>
              </w:rPr>
              <w:t>To date  ( includes time)</w:t>
            </w:r>
          </w:p>
          <w:p w:rsidR="005A3A3C" w:rsidRDefault="005A3A3C" w:rsidP="00190B4D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</w:p>
          <w:p w:rsidR="00A74E7E" w:rsidRDefault="00A74E7E" w:rsidP="00190B4D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The following details must be shown in the report</w:t>
            </w:r>
            <w:r w:rsidR="005161B6">
              <w:rPr>
                <w:rFonts w:ascii="Century Gothic" w:hAnsi="Century Gothic"/>
                <w:sz w:val="16"/>
                <w:szCs w:val="16"/>
              </w:rPr>
              <w:t>: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Referral type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From date ( includes time)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5A5059">
              <w:rPr>
                <w:rFonts w:ascii="Century Gothic" w:hAnsi="Century Gothic"/>
                <w:sz w:val="16"/>
                <w:szCs w:val="16"/>
              </w:rPr>
              <w:t>To date  ( includes time)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Qualification </w:t>
            </w:r>
          </w:p>
          <w:p w:rsidR="002748C1" w:rsidRDefault="002748C1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Contact details</w:t>
            </w:r>
          </w:p>
          <w:p w:rsidR="00E026A8" w:rsidRDefault="004C2766" w:rsidP="002748C1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List of referral events</w:t>
            </w:r>
          </w:p>
          <w:p w:rsidR="004C2766" w:rsidRDefault="003767C6" w:rsidP="004C2766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Date of the event</w:t>
            </w:r>
          </w:p>
          <w:p w:rsidR="003767C6" w:rsidRDefault="008D2499" w:rsidP="004C2766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Patient name</w:t>
            </w:r>
          </w:p>
          <w:p w:rsidR="003F0844" w:rsidRDefault="00374591" w:rsidP="004C2766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Item on which commission is being given</w:t>
            </w:r>
          </w:p>
          <w:p w:rsidR="00374591" w:rsidRDefault="007B6088" w:rsidP="009017A7">
            <w:pPr>
              <w:pStyle w:val="TableBodyText"/>
              <w:numPr>
                <w:ilvl w:val="1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Commission amount</w:t>
            </w:r>
          </w:p>
          <w:p w:rsidR="009017A7" w:rsidRDefault="009017A7" w:rsidP="003032E0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Total commission amount</w:t>
            </w:r>
          </w:p>
          <w:p w:rsidR="005161B6" w:rsidRPr="00120C05" w:rsidRDefault="00E80EE7" w:rsidP="00EF2425">
            <w:pPr>
              <w:pStyle w:val="TableBodyText"/>
              <w:numPr>
                <w:ilvl w:val="0"/>
                <w:numId w:val="53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EF2425">
              <w:rPr>
                <w:rFonts w:ascii="Century Gothic" w:hAnsi="Century Gothic"/>
                <w:sz w:val="16"/>
                <w:szCs w:val="16"/>
              </w:rPr>
              <w:t>Commission configuration details based on which the commission amount had been calculated.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92472" w:rsidRPr="00765F38" w:rsidRDefault="00792472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15ECA" w:rsidRPr="00765F38" w:rsidTr="0025312B">
        <w:trPr>
          <w:cantSplit/>
          <w:trHeight w:val="74"/>
        </w:trPr>
        <w:tc>
          <w:tcPr>
            <w:tcW w:w="135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15ECA" w:rsidRDefault="00895D75" w:rsidP="00C10DE4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Vaccination schedule / Immunization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15ECA" w:rsidRDefault="00915ECA" w:rsidP="00307137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1F29" w:rsidRDefault="00D31F29" w:rsidP="00D31F29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 must allow generating a report of a vaccination schedule for a patient. The criteria must include the below attributes:</w:t>
            </w:r>
          </w:p>
          <w:p w:rsidR="00915ECA" w:rsidRDefault="00D82201" w:rsidP="00D31F29">
            <w:pPr>
              <w:pStyle w:val="TableBodyText"/>
              <w:numPr>
                <w:ilvl w:val="0"/>
                <w:numId w:val="60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Patient ID.</w:t>
            </w:r>
          </w:p>
          <w:p w:rsidR="00D82201" w:rsidRDefault="00181FAA" w:rsidP="00181FAA">
            <w:pPr>
              <w:pStyle w:val="TableBodyText"/>
              <w:numPr>
                <w:ilvl w:val="0"/>
                <w:numId w:val="60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List of vaccination schedule</w:t>
            </w:r>
          </w:p>
          <w:p w:rsidR="003A101E" w:rsidRDefault="003A101E" w:rsidP="003A101E">
            <w:pPr>
              <w:pStyle w:val="TableBodyText"/>
              <w:spacing w:before="60" w:after="60"/>
              <w:ind w:left="720"/>
              <w:rPr>
                <w:rFonts w:ascii="Century Gothic" w:hAnsi="Century Gothic"/>
                <w:sz w:val="16"/>
                <w:szCs w:val="16"/>
              </w:rPr>
            </w:pPr>
          </w:p>
          <w:p w:rsidR="003A101E" w:rsidRDefault="003A101E" w:rsidP="003A101E">
            <w:pPr>
              <w:pStyle w:val="TableBodyText"/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The following details must be shown in the report:</w:t>
            </w:r>
          </w:p>
          <w:p w:rsidR="000C1806" w:rsidRDefault="00751F1F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Patient ID</w:t>
            </w:r>
          </w:p>
          <w:p w:rsidR="00751F1F" w:rsidRDefault="00751F1F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Patient name</w:t>
            </w:r>
          </w:p>
          <w:p w:rsidR="00751F1F" w:rsidRDefault="00751F1F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</w:p>
          <w:p w:rsidR="00751F1F" w:rsidRDefault="00751F1F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Gender</w:t>
            </w:r>
          </w:p>
          <w:p w:rsidR="00751F1F" w:rsidRDefault="00751F1F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Doctor name</w:t>
            </w:r>
          </w:p>
          <w:p w:rsidR="00751F1F" w:rsidRDefault="00AF4395" w:rsidP="00131010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Details of the vaccination schedule, including the overall status</w:t>
            </w:r>
          </w:p>
          <w:p w:rsidR="00A102E7" w:rsidRDefault="005349A0" w:rsidP="005F4189">
            <w:pPr>
              <w:pStyle w:val="TableBodyText"/>
              <w:numPr>
                <w:ilvl w:val="0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 w:rsidRPr="005F4189">
              <w:rPr>
                <w:rFonts w:ascii="Century Gothic" w:hAnsi="Century Gothic"/>
                <w:sz w:val="16"/>
                <w:szCs w:val="16"/>
              </w:rPr>
              <w:t>Details of the vaccinations which are part of the vaccination schedule.</w:t>
            </w:r>
          </w:p>
          <w:p w:rsidR="00EC5C1D" w:rsidRDefault="00B6674A" w:rsidP="00C23779">
            <w:pPr>
              <w:pStyle w:val="TableBodyText"/>
              <w:numPr>
                <w:ilvl w:val="1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Age</w:t>
            </w:r>
          </w:p>
          <w:p w:rsidR="00B6674A" w:rsidRDefault="00E90474" w:rsidP="00C23779">
            <w:pPr>
              <w:pStyle w:val="TableBodyText"/>
              <w:numPr>
                <w:ilvl w:val="1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Vaccination name</w:t>
            </w:r>
          </w:p>
          <w:p w:rsidR="00E90474" w:rsidRDefault="00E90474" w:rsidP="00C23779">
            <w:pPr>
              <w:pStyle w:val="TableBodyText"/>
              <w:numPr>
                <w:ilvl w:val="1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Due date</w:t>
            </w:r>
          </w:p>
          <w:p w:rsidR="00E90474" w:rsidRDefault="00E90474" w:rsidP="00C23779">
            <w:pPr>
              <w:pStyle w:val="TableBodyText"/>
              <w:numPr>
                <w:ilvl w:val="1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Given date</w:t>
            </w:r>
          </w:p>
          <w:p w:rsidR="00E90474" w:rsidRDefault="00856EEA" w:rsidP="00C23779">
            <w:pPr>
              <w:pStyle w:val="TableBodyText"/>
              <w:numPr>
                <w:ilvl w:val="1"/>
                <w:numId w:val="61"/>
              </w:numPr>
              <w:spacing w:before="60" w:after="6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Doctor comments.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15ECA" w:rsidRPr="00765F38" w:rsidRDefault="00915ECA" w:rsidP="00DF7E48">
            <w:pPr>
              <w:pStyle w:val="TableBodyText"/>
              <w:spacing w:before="60" w:after="6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:rsidR="002E733C" w:rsidRDefault="002E733C">
      <w:r>
        <w:br w:type="page"/>
      </w:r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16" w:name="_Toc249846696"/>
      <w:r w:rsidRPr="00765F38">
        <w:lastRenderedPageBreak/>
        <w:t>Exclusions</w:t>
      </w:r>
      <w:bookmarkEnd w:id="16"/>
    </w:p>
    <w:p w:rsidR="00DB3431" w:rsidRDefault="00DB3431" w:rsidP="004D317C">
      <w:pPr>
        <w:pStyle w:val="Heading2"/>
        <w:numPr>
          <w:ilvl w:val="1"/>
          <w:numId w:val="1"/>
        </w:numPr>
        <w:ind w:left="432"/>
      </w:pPr>
      <w:bookmarkStart w:id="17" w:name="_Toc249846697"/>
      <w:r w:rsidRPr="00765F38">
        <w:t>Assumptions</w:t>
      </w:r>
      <w:bookmarkEnd w:id="17"/>
    </w:p>
    <w:p w:rsidR="00A55707" w:rsidRPr="00765F38" w:rsidRDefault="00DB3431" w:rsidP="004D317C">
      <w:pPr>
        <w:pStyle w:val="Heading2"/>
        <w:numPr>
          <w:ilvl w:val="1"/>
          <w:numId w:val="1"/>
        </w:numPr>
        <w:ind w:left="432"/>
      </w:pPr>
      <w:bookmarkStart w:id="18" w:name="_Toc249846698"/>
      <w:r w:rsidRPr="00765F38">
        <w:t>Outstanding Issues</w:t>
      </w:r>
      <w:bookmarkEnd w:id="18"/>
    </w:p>
    <w:p w:rsidR="00004FF2" w:rsidRPr="00765F38" w:rsidRDefault="00004FF2" w:rsidP="004D317C">
      <w:pPr>
        <w:pStyle w:val="Heading1"/>
        <w:numPr>
          <w:ilvl w:val="0"/>
          <w:numId w:val="1"/>
        </w:numPr>
        <w:rPr>
          <w:lang w:val="en-US"/>
        </w:rPr>
      </w:pPr>
      <w:bookmarkStart w:id="19" w:name="_Ref222811739"/>
      <w:bookmarkStart w:id="20" w:name="_Ref222811756"/>
      <w:bookmarkStart w:id="21" w:name="_Toc249846699"/>
      <w:r w:rsidRPr="00765F38">
        <w:rPr>
          <w:lang w:val="en-US"/>
        </w:rPr>
        <w:t>References</w:t>
      </w:r>
      <w:bookmarkEnd w:id="19"/>
      <w:bookmarkEnd w:id="20"/>
      <w:bookmarkEnd w:id="21"/>
    </w:p>
    <w:p w:rsidR="00004FF2" w:rsidRPr="00765F38" w:rsidRDefault="00004FF2" w:rsidP="004D317C">
      <w:pPr>
        <w:pStyle w:val="Heading1"/>
        <w:numPr>
          <w:ilvl w:val="0"/>
          <w:numId w:val="1"/>
        </w:numPr>
        <w:rPr>
          <w:lang w:val="en-US"/>
        </w:rPr>
      </w:pPr>
      <w:bookmarkStart w:id="22" w:name="_Toc249846700"/>
      <w:r w:rsidRPr="00765F38">
        <w:rPr>
          <w:lang w:val="en-US"/>
        </w:rPr>
        <w:t>Document History</w:t>
      </w:r>
      <w:bookmarkEnd w:id="22"/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23" w:name="_Toc249846701"/>
      <w:r w:rsidRPr="00765F38">
        <w:t>Document Summary</w:t>
      </w:r>
      <w:bookmarkEnd w:id="23"/>
    </w:p>
    <w:tbl>
      <w:tblPr>
        <w:tblStyle w:val="TableGrid"/>
        <w:tblW w:w="5000" w:type="pct"/>
        <w:tblInd w:w="-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1723"/>
        <w:gridCol w:w="7447"/>
      </w:tblGrid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Synopsis:</w:t>
            </w:r>
          </w:p>
        </w:tc>
        <w:tc>
          <w:tcPr>
            <w:tcW w:w="0" w:type="auto"/>
          </w:tcPr>
          <w:p w:rsidR="00004FF2" w:rsidRPr="00765F38" w:rsidRDefault="00004FF2" w:rsidP="00471E45"/>
        </w:tc>
      </w:tr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Author:</w:t>
            </w:r>
          </w:p>
        </w:tc>
        <w:tc>
          <w:tcPr>
            <w:tcW w:w="0" w:type="auto"/>
          </w:tcPr>
          <w:p w:rsidR="00004FF2" w:rsidRPr="00765F38" w:rsidRDefault="00004FF2" w:rsidP="00CF3F4E"/>
        </w:tc>
      </w:tr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Project:</w:t>
            </w:r>
          </w:p>
        </w:tc>
        <w:tc>
          <w:tcPr>
            <w:tcW w:w="0" w:type="auto"/>
          </w:tcPr>
          <w:p w:rsidR="00004FF2" w:rsidRPr="00765F38" w:rsidRDefault="00004FF2" w:rsidP="00947297"/>
        </w:tc>
      </w:tr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Document ID:</w:t>
            </w:r>
          </w:p>
        </w:tc>
        <w:tc>
          <w:tcPr>
            <w:tcW w:w="0" w:type="auto"/>
          </w:tcPr>
          <w:p w:rsidR="00004FF2" w:rsidRPr="00765F38" w:rsidRDefault="00004FF2" w:rsidP="00CF3F4E"/>
        </w:tc>
      </w:tr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Filename:</w:t>
            </w:r>
          </w:p>
        </w:tc>
        <w:tc>
          <w:tcPr>
            <w:tcW w:w="0" w:type="auto"/>
          </w:tcPr>
          <w:p w:rsidR="00004FF2" w:rsidRPr="00765F38" w:rsidRDefault="00004FF2" w:rsidP="00073C9D"/>
        </w:tc>
      </w:tr>
      <w:tr w:rsidR="00004FF2" w:rsidRPr="00765F38" w:rsidTr="003C40CD">
        <w:trPr>
          <w:cantSplit/>
        </w:trPr>
        <w:tc>
          <w:tcPr>
            <w:tcW w:w="1723" w:type="dxa"/>
          </w:tcPr>
          <w:p w:rsidR="00004FF2" w:rsidRPr="00765F38" w:rsidRDefault="00004FF2" w:rsidP="00CF3F4E">
            <w:r w:rsidRPr="00765F38">
              <w:t>Confidentiality</w:t>
            </w:r>
            <w:r w:rsidRPr="00765F38">
              <w:tab/>
              <w:t>:</w:t>
            </w:r>
          </w:p>
        </w:tc>
        <w:tc>
          <w:tcPr>
            <w:tcW w:w="0" w:type="auto"/>
          </w:tcPr>
          <w:p w:rsidR="00004FF2" w:rsidRPr="00765F38" w:rsidRDefault="00004FF2" w:rsidP="00CF3F4E"/>
        </w:tc>
      </w:tr>
    </w:tbl>
    <w:p w:rsidR="00004FF2" w:rsidRPr="00765F38" w:rsidRDefault="00CF3F4E" w:rsidP="003C40CD">
      <w:pPr>
        <w:tabs>
          <w:tab w:val="left" w:pos="2027"/>
        </w:tabs>
        <w:rPr>
          <w:lang w:val="en-US"/>
        </w:rPr>
      </w:pPr>
      <w:r w:rsidRPr="00765F38">
        <w:rPr>
          <w:lang w:val="en-US"/>
        </w:rPr>
        <w:tab/>
      </w:r>
    </w:p>
    <w:p w:rsidR="00004FF2" w:rsidRPr="00765F38" w:rsidRDefault="00004FF2" w:rsidP="004D317C">
      <w:pPr>
        <w:pStyle w:val="Heading2"/>
        <w:numPr>
          <w:ilvl w:val="1"/>
          <w:numId w:val="1"/>
        </w:numPr>
        <w:ind w:left="432"/>
      </w:pPr>
      <w:bookmarkStart w:id="24" w:name="_Toc249846702"/>
      <w:r w:rsidRPr="00765F38">
        <w:t>Revision History</w:t>
      </w:r>
      <w:bookmarkEnd w:id="24"/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3"/>
        <w:gridCol w:w="2688"/>
        <w:gridCol w:w="1157"/>
        <w:gridCol w:w="3984"/>
      </w:tblGrid>
      <w:tr w:rsidR="00D84903" w:rsidRPr="00765F38" w:rsidTr="003C40CD">
        <w:tc>
          <w:tcPr>
            <w:tcW w:w="1413" w:type="dxa"/>
            <w:shd w:val="clear" w:color="auto" w:fill="92D050"/>
          </w:tcPr>
          <w:p w:rsidR="00D84903" w:rsidRPr="00765F38" w:rsidRDefault="00D84903" w:rsidP="00DF7E48">
            <w:pPr>
              <w:pStyle w:val="TableHeading1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Date</w:t>
            </w:r>
          </w:p>
        </w:tc>
        <w:tc>
          <w:tcPr>
            <w:tcW w:w="2688" w:type="dxa"/>
            <w:shd w:val="clear" w:color="auto" w:fill="92D050"/>
          </w:tcPr>
          <w:p w:rsidR="00D84903" w:rsidRPr="00765F38" w:rsidRDefault="00D84903" w:rsidP="00DF7E48">
            <w:pPr>
              <w:pStyle w:val="TableHeading1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Author</w:t>
            </w:r>
          </w:p>
        </w:tc>
        <w:tc>
          <w:tcPr>
            <w:tcW w:w="1157" w:type="dxa"/>
            <w:shd w:val="clear" w:color="auto" w:fill="92D050"/>
          </w:tcPr>
          <w:p w:rsidR="00D84903" w:rsidRPr="00765F38" w:rsidRDefault="00D84903" w:rsidP="00DF7E48">
            <w:pPr>
              <w:pStyle w:val="TableHeading1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Version</w:t>
            </w:r>
          </w:p>
        </w:tc>
        <w:tc>
          <w:tcPr>
            <w:tcW w:w="3984" w:type="dxa"/>
            <w:shd w:val="clear" w:color="auto" w:fill="92D050"/>
          </w:tcPr>
          <w:p w:rsidR="00D84903" w:rsidRPr="00765F38" w:rsidRDefault="00D84903" w:rsidP="00DF7E48">
            <w:pPr>
              <w:pStyle w:val="TableHeading1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Comment</w:t>
            </w:r>
          </w:p>
        </w:tc>
      </w:tr>
      <w:tr w:rsidR="00D84903" w:rsidRPr="00765F38" w:rsidTr="003C40CD">
        <w:tc>
          <w:tcPr>
            <w:tcW w:w="1413" w:type="dxa"/>
          </w:tcPr>
          <w:p w:rsidR="00D84903" w:rsidRPr="00765F38" w:rsidRDefault="00D84903" w:rsidP="00DD2026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2688" w:type="dxa"/>
          </w:tcPr>
          <w:p w:rsidR="00D84903" w:rsidRPr="00765F38" w:rsidRDefault="00D84903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:rsidR="00D84903" w:rsidRPr="00765F38" w:rsidRDefault="00D84903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3984" w:type="dxa"/>
          </w:tcPr>
          <w:p w:rsidR="00D84903" w:rsidRPr="00765F38" w:rsidRDefault="00D84903" w:rsidP="00DF7E48">
            <w:pPr>
              <w:pStyle w:val="Tabletext"/>
              <w:rPr>
                <w:rFonts w:ascii="Century Gothic" w:hAnsi="Century Gothic"/>
              </w:rPr>
            </w:pPr>
          </w:p>
        </w:tc>
      </w:tr>
      <w:tr w:rsidR="008D78B6" w:rsidRPr="00765F38" w:rsidTr="003C40CD">
        <w:tc>
          <w:tcPr>
            <w:tcW w:w="1413" w:type="dxa"/>
          </w:tcPr>
          <w:p w:rsidR="008D78B6" w:rsidRDefault="008D78B6" w:rsidP="00DF4C56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2688" w:type="dxa"/>
          </w:tcPr>
          <w:p w:rsidR="008D78B6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:rsidR="008D78B6" w:rsidRPr="00765F38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3984" w:type="dxa"/>
          </w:tcPr>
          <w:p w:rsidR="008D78B6" w:rsidRPr="00765F38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</w:tr>
      <w:tr w:rsidR="008D78B6" w:rsidRPr="00765F38" w:rsidTr="003C40CD">
        <w:tc>
          <w:tcPr>
            <w:tcW w:w="1413" w:type="dxa"/>
          </w:tcPr>
          <w:p w:rsidR="008D78B6" w:rsidRDefault="008D78B6" w:rsidP="00DF4C56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2688" w:type="dxa"/>
          </w:tcPr>
          <w:p w:rsidR="008D78B6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:rsidR="008D78B6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  <w:tc>
          <w:tcPr>
            <w:tcW w:w="3984" w:type="dxa"/>
          </w:tcPr>
          <w:p w:rsidR="008D78B6" w:rsidRDefault="008D78B6" w:rsidP="00DF7E48">
            <w:pPr>
              <w:pStyle w:val="Tabletext"/>
              <w:rPr>
                <w:rFonts w:ascii="Century Gothic" w:hAnsi="Century Gothic"/>
              </w:rPr>
            </w:pPr>
          </w:p>
        </w:tc>
      </w:tr>
    </w:tbl>
    <w:p w:rsidR="00D430A5" w:rsidRPr="00765F38" w:rsidRDefault="00D430A5" w:rsidP="003C40CD">
      <w:pPr>
        <w:rPr>
          <w:lang w:val="en-US"/>
        </w:rPr>
      </w:pPr>
    </w:p>
    <w:p w:rsidR="00D430A5" w:rsidRPr="00765F38" w:rsidRDefault="00D430A5" w:rsidP="004D317C">
      <w:pPr>
        <w:pStyle w:val="Heading1"/>
        <w:numPr>
          <w:ilvl w:val="0"/>
          <w:numId w:val="1"/>
        </w:numPr>
        <w:rPr>
          <w:lang w:val="en-US"/>
        </w:rPr>
      </w:pPr>
      <w:bookmarkStart w:id="25" w:name="_Toc199044145"/>
      <w:bookmarkStart w:id="26" w:name="_Toc249846703"/>
      <w:r w:rsidRPr="00765F38">
        <w:rPr>
          <w:lang w:val="en-US"/>
        </w:rPr>
        <w:t>Signatures</w:t>
      </w:r>
      <w:bookmarkEnd w:id="25"/>
      <w:bookmarkEnd w:id="26"/>
    </w:p>
    <w:p w:rsidR="00D430A5" w:rsidRPr="00765F38" w:rsidRDefault="00D430A5" w:rsidP="00D430A5">
      <w:pPr>
        <w:pStyle w:val="BodyText"/>
        <w:rPr>
          <w:rFonts w:ascii="Century Gothic" w:hAnsi="Century Gothic"/>
          <w:b/>
        </w:rPr>
      </w:pPr>
    </w:p>
    <w:p w:rsidR="00D430A5" w:rsidRPr="00765F38" w:rsidRDefault="00D430A5" w:rsidP="00D430A5">
      <w:pPr>
        <w:pStyle w:val="BodyTextBold"/>
        <w:rPr>
          <w:rFonts w:ascii="Century Gothic" w:hAnsi="Century Gothic"/>
        </w:rPr>
      </w:pPr>
      <w:r w:rsidRPr="00765F38">
        <w:rPr>
          <w:rFonts w:ascii="Century Gothic" w:hAnsi="Century Gothic"/>
        </w:rPr>
        <w:t>AGREED TO:</w:t>
      </w:r>
    </w:p>
    <w:p w:rsidR="00D430A5" w:rsidRPr="00765F38" w:rsidRDefault="00D430A5" w:rsidP="00D430A5">
      <w:pPr>
        <w:numPr>
          <w:ilvl w:val="12"/>
          <w:numId w:val="0"/>
        </w:numPr>
      </w:pPr>
    </w:p>
    <w:tbl>
      <w:tblPr>
        <w:tblW w:w="8759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/>
      </w:tblPr>
      <w:tblGrid>
        <w:gridCol w:w="988"/>
        <w:gridCol w:w="3829"/>
        <w:gridCol w:w="113"/>
        <w:gridCol w:w="3829"/>
      </w:tblGrid>
      <w:tr w:rsidR="00D430A5" w:rsidRPr="00765F38" w:rsidTr="00EA53D4">
        <w:trPr>
          <w:tblHeader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keepNext/>
              <w:jc w:val="center"/>
              <w:rPr>
                <w:rFonts w:ascii="Century Gothic" w:hAnsi="Century Gothic"/>
                <w:b/>
                <w:color w:val="FFFFFF"/>
              </w:rPr>
            </w:pPr>
          </w:p>
        </w:tc>
        <w:tc>
          <w:tcPr>
            <w:tcW w:w="3829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430A5" w:rsidRPr="00765F38" w:rsidRDefault="007A2A3C" w:rsidP="007A2A3C">
            <w:pPr>
              <w:pStyle w:val="TableText10Single"/>
              <w:keepNext/>
              <w:jc w:val="center"/>
              <w:rPr>
                <w:rFonts w:ascii="Century Gothic" w:hAnsi="Century Gothic"/>
                <w:b/>
                <w:color w:val="FFFFFF"/>
              </w:rPr>
            </w:pPr>
            <w:r w:rsidRPr="00765F38">
              <w:rPr>
                <w:rFonts w:ascii="Century Gothic" w:hAnsi="Century Gothic"/>
                <w:b/>
                <w:color w:val="FFFFFF"/>
              </w:rPr>
              <w:t>Walking Tree Consultancy</w:t>
            </w:r>
            <w:r w:rsidR="00AC0DC9" w:rsidRPr="00765F38">
              <w:rPr>
                <w:rFonts w:ascii="Century Gothic" w:hAnsi="Century Gothic"/>
                <w:b/>
                <w:color w:val="FFFFFF"/>
              </w:rPr>
              <w:t xml:space="preserve"> (WTC)</w:t>
            </w: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keepNext/>
              <w:jc w:val="center"/>
              <w:rPr>
                <w:rFonts w:ascii="Century Gothic" w:hAnsi="Century Gothic"/>
                <w:b/>
                <w:color w:val="FFFFFF"/>
              </w:rPr>
            </w:pPr>
          </w:p>
        </w:tc>
        <w:tc>
          <w:tcPr>
            <w:tcW w:w="382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D430A5" w:rsidRPr="00765F38" w:rsidRDefault="00D430A5" w:rsidP="00DF7E48">
            <w:pPr>
              <w:pStyle w:val="TableText10Single"/>
              <w:keepNext/>
              <w:jc w:val="center"/>
              <w:rPr>
                <w:rFonts w:ascii="Century Gothic" w:hAnsi="Century Gothic"/>
                <w:b/>
                <w:color w:val="FFFFFF"/>
              </w:rPr>
            </w:pPr>
          </w:p>
        </w:tc>
      </w:tr>
      <w:tr w:rsidR="00D430A5" w:rsidRPr="00765F38" w:rsidTr="00D83658">
        <w:trPr>
          <w:trHeight w:val="703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8Single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Signature</w:t>
            </w:r>
          </w:p>
        </w:tc>
        <w:tc>
          <w:tcPr>
            <w:tcW w:w="3829" w:type="dxa"/>
            <w:tcBorders>
              <w:righ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3829" w:type="dxa"/>
            <w:tcBorders>
              <w:lef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</w:tr>
      <w:tr w:rsidR="00D430A5" w:rsidRPr="00765F38" w:rsidTr="00EA53D4">
        <w:trPr>
          <w:trHeight w:val="288"/>
        </w:trPr>
        <w:tc>
          <w:tcPr>
            <w:tcW w:w="988" w:type="dxa"/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8Single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Name</w:t>
            </w:r>
          </w:p>
        </w:tc>
        <w:tc>
          <w:tcPr>
            <w:tcW w:w="3829" w:type="dxa"/>
            <w:tcBorders>
              <w:righ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3829" w:type="dxa"/>
            <w:tcBorders>
              <w:lef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</w:tr>
      <w:tr w:rsidR="00D430A5" w:rsidRPr="00765F38" w:rsidTr="00EA53D4">
        <w:trPr>
          <w:trHeight w:val="288"/>
        </w:trPr>
        <w:tc>
          <w:tcPr>
            <w:tcW w:w="988" w:type="dxa"/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8Single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Title</w:t>
            </w:r>
          </w:p>
        </w:tc>
        <w:tc>
          <w:tcPr>
            <w:tcW w:w="3829" w:type="dxa"/>
            <w:tcBorders>
              <w:righ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3829" w:type="dxa"/>
            <w:tcBorders>
              <w:lef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</w:tr>
      <w:tr w:rsidR="00D430A5" w:rsidRPr="00765F38" w:rsidTr="00EA53D4">
        <w:trPr>
          <w:trHeight w:val="288"/>
        </w:trPr>
        <w:tc>
          <w:tcPr>
            <w:tcW w:w="988" w:type="dxa"/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8Single"/>
              <w:rPr>
                <w:rFonts w:ascii="Century Gothic" w:hAnsi="Century Gothic"/>
              </w:rPr>
            </w:pPr>
            <w:r w:rsidRPr="00765F38">
              <w:rPr>
                <w:rFonts w:ascii="Century Gothic" w:hAnsi="Century Gothic"/>
              </w:rPr>
              <w:t>Date</w:t>
            </w:r>
          </w:p>
        </w:tc>
        <w:tc>
          <w:tcPr>
            <w:tcW w:w="3829" w:type="dxa"/>
            <w:tcBorders>
              <w:right w:val="single" w:sz="4" w:space="0" w:color="auto"/>
            </w:tcBorders>
            <w:vAlign w:val="center"/>
          </w:tcPr>
          <w:p w:rsidR="00D430A5" w:rsidRPr="00765F38" w:rsidRDefault="00D430A5" w:rsidP="00A86A9E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  <w:tc>
          <w:tcPr>
            <w:tcW w:w="3829" w:type="dxa"/>
            <w:tcBorders>
              <w:left w:val="single" w:sz="4" w:space="0" w:color="auto"/>
            </w:tcBorders>
            <w:vAlign w:val="center"/>
          </w:tcPr>
          <w:p w:rsidR="00D430A5" w:rsidRPr="00765F38" w:rsidRDefault="00D430A5" w:rsidP="00DF7E48">
            <w:pPr>
              <w:pStyle w:val="TableText10Single"/>
              <w:rPr>
                <w:rFonts w:ascii="Century Gothic" w:hAnsi="Century Gothic"/>
              </w:rPr>
            </w:pPr>
          </w:p>
        </w:tc>
      </w:tr>
    </w:tbl>
    <w:p w:rsidR="00D430A5" w:rsidRPr="00765F38" w:rsidRDefault="00D430A5" w:rsidP="00D430A5">
      <w:pPr>
        <w:pStyle w:val="TableText10Single"/>
        <w:rPr>
          <w:rFonts w:ascii="Century Gothic" w:hAnsi="Century Gothic"/>
        </w:rPr>
      </w:pPr>
    </w:p>
    <w:p w:rsidR="007A67C1" w:rsidRPr="00765F38" w:rsidRDefault="007A67C1" w:rsidP="00CF3F4E">
      <w:pPr>
        <w:rPr>
          <w:lang w:val="en-US"/>
        </w:rPr>
      </w:pPr>
    </w:p>
    <w:sectPr w:rsidR="007A67C1" w:rsidRPr="00765F38" w:rsidSect="00F55073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17E" w:rsidRDefault="00BA317E" w:rsidP="00FE2317">
      <w:pPr>
        <w:spacing w:after="0" w:line="240" w:lineRule="auto"/>
      </w:pPr>
      <w:r>
        <w:separator/>
      </w:r>
    </w:p>
  </w:endnote>
  <w:endnote w:type="continuationSeparator" w:id="0">
    <w:p w:rsidR="00BA317E" w:rsidRDefault="00BA317E" w:rsidP="00FE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cala-Regular">
    <w:altName w:val="Century"/>
    <w:charset w:val="00"/>
    <w:family w:val="roman"/>
    <w:pitch w:val="variable"/>
    <w:sig w:usb0="8000002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E9" w:rsidRDefault="00B269E9">
    <w:pPr>
      <w:pStyle w:val="Footer"/>
    </w:pPr>
  </w:p>
  <w:p w:rsidR="00B269E9" w:rsidRDefault="00B269E9" w:rsidP="00CA6EAC">
    <w:pPr>
      <w:pStyle w:val="Footer"/>
      <w:jc w:val="right"/>
    </w:pPr>
    <w:r>
      <w:t xml:space="preserve">               </w:t>
    </w:r>
    <w:r>
      <w:rPr>
        <w:noProof/>
        <w:lang w:val="en-US"/>
      </w:rPr>
      <w:drawing>
        <wp:inline distT="0" distB="0" distL="0" distR="0">
          <wp:extent cx="1190625" cy="819150"/>
          <wp:effectExtent l="1905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269E9" w:rsidRPr="00BC2F95" w:rsidRDefault="00B269E9" w:rsidP="00CA6EAC">
    <w:pPr>
      <w:pStyle w:val="Footer"/>
      <w:jc w:val="right"/>
      <w:rPr>
        <w:color w:val="2B8500"/>
        <w:sz w:val="16"/>
        <w:szCs w:val="16"/>
      </w:rPr>
    </w:pPr>
  </w:p>
  <w:p w:rsidR="00B269E9" w:rsidRDefault="00B269E9" w:rsidP="00CA6EA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17E" w:rsidRDefault="00BA317E" w:rsidP="00FE2317">
      <w:pPr>
        <w:spacing w:after="0" w:line="240" w:lineRule="auto"/>
      </w:pPr>
      <w:r>
        <w:separator/>
      </w:r>
    </w:p>
  </w:footnote>
  <w:footnote w:type="continuationSeparator" w:id="0">
    <w:p w:rsidR="00BA317E" w:rsidRDefault="00BA317E" w:rsidP="00FE2317">
      <w:pPr>
        <w:spacing w:after="0" w:line="240" w:lineRule="auto"/>
      </w:pPr>
      <w:r>
        <w:continuationSeparator/>
      </w:r>
    </w:p>
  </w:footnote>
  <w:footnote w:id="1">
    <w:p w:rsidR="00B269E9" w:rsidRPr="00A01798" w:rsidRDefault="00B269E9" w:rsidP="00A01798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000"/>
    <w:multiLevelType w:val="hybridMultilevel"/>
    <w:tmpl w:val="B7907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21934"/>
    <w:multiLevelType w:val="hybridMultilevel"/>
    <w:tmpl w:val="4A24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A38A7"/>
    <w:multiLevelType w:val="hybridMultilevel"/>
    <w:tmpl w:val="92F4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2883"/>
    <w:multiLevelType w:val="hybridMultilevel"/>
    <w:tmpl w:val="D7EE7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2A6A97"/>
    <w:multiLevelType w:val="hybridMultilevel"/>
    <w:tmpl w:val="769A83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221CF"/>
    <w:multiLevelType w:val="hybridMultilevel"/>
    <w:tmpl w:val="CFF47CBA"/>
    <w:lvl w:ilvl="0" w:tplc="69902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C2316"/>
    <w:multiLevelType w:val="hybridMultilevel"/>
    <w:tmpl w:val="1270C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6662A"/>
    <w:multiLevelType w:val="hybridMultilevel"/>
    <w:tmpl w:val="7228E8E6"/>
    <w:lvl w:ilvl="0" w:tplc="2DD6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A9E"/>
    <w:multiLevelType w:val="hybridMultilevel"/>
    <w:tmpl w:val="475AC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4C6A07"/>
    <w:multiLevelType w:val="hybridMultilevel"/>
    <w:tmpl w:val="00AE6EF6"/>
    <w:styleLink w:val="1ai"/>
    <w:lvl w:ilvl="0" w:tplc="75B04656">
      <w:start w:val="1"/>
      <w:numFmt w:val="none"/>
      <w:pStyle w:val="Condition"/>
      <w:lvlText w:val="-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6E7244"/>
    <w:multiLevelType w:val="hybridMultilevel"/>
    <w:tmpl w:val="4FCC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479CD"/>
    <w:multiLevelType w:val="hybridMultilevel"/>
    <w:tmpl w:val="E02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621C8B"/>
    <w:multiLevelType w:val="hybridMultilevel"/>
    <w:tmpl w:val="48EE50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E67785"/>
    <w:multiLevelType w:val="hybridMultilevel"/>
    <w:tmpl w:val="D5C0B4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E76FAA"/>
    <w:multiLevelType w:val="hybridMultilevel"/>
    <w:tmpl w:val="1AB03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F62DC4"/>
    <w:multiLevelType w:val="hybridMultilevel"/>
    <w:tmpl w:val="10F60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5C76FC"/>
    <w:multiLevelType w:val="hybridMultilevel"/>
    <w:tmpl w:val="070EE0E8"/>
    <w:lvl w:ilvl="0" w:tplc="69902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485B01"/>
    <w:multiLevelType w:val="hybridMultilevel"/>
    <w:tmpl w:val="1CA430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2126BE"/>
    <w:multiLevelType w:val="hybridMultilevel"/>
    <w:tmpl w:val="B1B6323A"/>
    <w:lvl w:ilvl="0" w:tplc="2DD6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3B076B"/>
    <w:multiLevelType w:val="hybridMultilevel"/>
    <w:tmpl w:val="7068E6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7021FA"/>
    <w:multiLevelType w:val="hybridMultilevel"/>
    <w:tmpl w:val="78EC5D48"/>
    <w:lvl w:ilvl="0" w:tplc="FA2862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B2BE8"/>
    <w:multiLevelType w:val="hybridMultilevel"/>
    <w:tmpl w:val="488A6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6B23FD"/>
    <w:multiLevelType w:val="hybridMultilevel"/>
    <w:tmpl w:val="BED6C71C"/>
    <w:lvl w:ilvl="0" w:tplc="69902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3E180C"/>
    <w:multiLevelType w:val="hybridMultilevel"/>
    <w:tmpl w:val="88709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4642317"/>
    <w:multiLevelType w:val="hybridMultilevel"/>
    <w:tmpl w:val="B558A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715F92"/>
    <w:multiLevelType w:val="hybridMultilevel"/>
    <w:tmpl w:val="76AAF1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D23235"/>
    <w:multiLevelType w:val="hybridMultilevel"/>
    <w:tmpl w:val="4F3E5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93288D"/>
    <w:multiLevelType w:val="hybridMultilevel"/>
    <w:tmpl w:val="BBE2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B1237A"/>
    <w:multiLevelType w:val="hybridMultilevel"/>
    <w:tmpl w:val="718A5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C7447C"/>
    <w:multiLevelType w:val="hybridMultilevel"/>
    <w:tmpl w:val="F3F6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32517A"/>
    <w:multiLevelType w:val="hybridMultilevel"/>
    <w:tmpl w:val="FBE67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13A22D2"/>
    <w:multiLevelType w:val="hybridMultilevel"/>
    <w:tmpl w:val="48E03AC4"/>
    <w:lvl w:ilvl="0" w:tplc="79B21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3D7AED"/>
    <w:multiLevelType w:val="hybridMultilevel"/>
    <w:tmpl w:val="603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F149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6643CF2"/>
    <w:multiLevelType w:val="hybridMultilevel"/>
    <w:tmpl w:val="4FCC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E6234E"/>
    <w:multiLevelType w:val="hybridMultilevel"/>
    <w:tmpl w:val="33280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9CA14AA"/>
    <w:multiLevelType w:val="hybridMultilevel"/>
    <w:tmpl w:val="DC067D3A"/>
    <w:lvl w:ilvl="0" w:tplc="2DD6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734680"/>
    <w:multiLevelType w:val="hybridMultilevel"/>
    <w:tmpl w:val="C8A29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32B522D"/>
    <w:multiLevelType w:val="hybridMultilevel"/>
    <w:tmpl w:val="AB3A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3709E8"/>
    <w:multiLevelType w:val="hybridMultilevel"/>
    <w:tmpl w:val="61383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6B39C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B726E67"/>
    <w:multiLevelType w:val="hybridMultilevel"/>
    <w:tmpl w:val="6A2A2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240B11"/>
    <w:multiLevelType w:val="hybridMultilevel"/>
    <w:tmpl w:val="DD3A9F3C"/>
    <w:lvl w:ilvl="0" w:tplc="69902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D610AD2"/>
    <w:multiLevelType w:val="multilevel"/>
    <w:tmpl w:val="0C09001F"/>
    <w:numStyleLink w:val="Style1"/>
  </w:abstractNum>
  <w:abstractNum w:abstractNumId="44">
    <w:nsid w:val="5FA03BD2"/>
    <w:multiLevelType w:val="hybridMultilevel"/>
    <w:tmpl w:val="6AB4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FF2041C"/>
    <w:multiLevelType w:val="hybridMultilevel"/>
    <w:tmpl w:val="A184E3AC"/>
    <w:lvl w:ilvl="0" w:tplc="69902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FF75363"/>
    <w:multiLevelType w:val="hybridMultilevel"/>
    <w:tmpl w:val="D618D4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2313763"/>
    <w:multiLevelType w:val="hybridMultilevel"/>
    <w:tmpl w:val="1786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25C2C99"/>
    <w:multiLevelType w:val="hybridMultilevel"/>
    <w:tmpl w:val="5D782D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29536A0"/>
    <w:multiLevelType w:val="hybridMultilevel"/>
    <w:tmpl w:val="A01CC840"/>
    <w:lvl w:ilvl="0" w:tplc="0D4429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89F6DA7"/>
    <w:multiLevelType w:val="multilevel"/>
    <w:tmpl w:val="0C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CEE2E68"/>
    <w:multiLevelType w:val="hybridMultilevel"/>
    <w:tmpl w:val="A31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2B59B4"/>
    <w:multiLevelType w:val="hybridMultilevel"/>
    <w:tmpl w:val="0C14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046C3A"/>
    <w:multiLevelType w:val="hybridMultilevel"/>
    <w:tmpl w:val="5C8A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0891835"/>
    <w:multiLevelType w:val="multilevel"/>
    <w:tmpl w:val="0C09001F"/>
    <w:numStyleLink w:val="Style1"/>
  </w:abstractNum>
  <w:abstractNum w:abstractNumId="55">
    <w:nsid w:val="70A24ED1"/>
    <w:multiLevelType w:val="hybridMultilevel"/>
    <w:tmpl w:val="1270C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4209FD"/>
    <w:multiLevelType w:val="hybridMultilevel"/>
    <w:tmpl w:val="D6786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55F1C71"/>
    <w:multiLevelType w:val="hybridMultilevel"/>
    <w:tmpl w:val="90D4C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61D7629"/>
    <w:multiLevelType w:val="hybridMultilevel"/>
    <w:tmpl w:val="A572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BF0ED9"/>
    <w:multiLevelType w:val="hybridMultilevel"/>
    <w:tmpl w:val="9412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BE5485A"/>
    <w:multiLevelType w:val="hybridMultilevel"/>
    <w:tmpl w:val="BD9EEF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50"/>
  </w:num>
  <w:num w:numId="3">
    <w:abstractNumId w:val="9"/>
  </w:num>
  <w:num w:numId="4">
    <w:abstractNumId w:val="43"/>
  </w:num>
  <w:num w:numId="5">
    <w:abstractNumId w:val="41"/>
  </w:num>
  <w:num w:numId="6">
    <w:abstractNumId w:val="21"/>
  </w:num>
  <w:num w:numId="7">
    <w:abstractNumId w:val="14"/>
  </w:num>
  <w:num w:numId="8">
    <w:abstractNumId w:val="37"/>
  </w:num>
  <w:num w:numId="9">
    <w:abstractNumId w:val="8"/>
  </w:num>
  <w:num w:numId="10">
    <w:abstractNumId w:val="6"/>
  </w:num>
  <w:num w:numId="11">
    <w:abstractNumId w:val="55"/>
  </w:num>
  <w:num w:numId="12">
    <w:abstractNumId w:val="42"/>
  </w:num>
  <w:num w:numId="13">
    <w:abstractNumId w:val="49"/>
  </w:num>
  <w:num w:numId="14">
    <w:abstractNumId w:val="16"/>
  </w:num>
  <w:num w:numId="15">
    <w:abstractNumId w:val="45"/>
  </w:num>
  <w:num w:numId="16">
    <w:abstractNumId w:val="5"/>
  </w:num>
  <w:num w:numId="17">
    <w:abstractNumId w:val="22"/>
  </w:num>
  <w:num w:numId="18">
    <w:abstractNumId w:val="31"/>
  </w:num>
  <w:num w:numId="19">
    <w:abstractNumId w:val="60"/>
  </w:num>
  <w:num w:numId="20">
    <w:abstractNumId w:val="48"/>
  </w:num>
  <w:num w:numId="21">
    <w:abstractNumId w:val="12"/>
  </w:num>
  <w:num w:numId="22">
    <w:abstractNumId w:val="10"/>
  </w:num>
  <w:num w:numId="23">
    <w:abstractNumId w:val="34"/>
  </w:num>
  <w:num w:numId="24">
    <w:abstractNumId w:val="20"/>
  </w:num>
  <w:num w:numId="25">
    <w:abstractNumId w:val="17"/>
  </w:num>
  <w:num w:numId="26">
    <w:abstractNumId w:val="4"/>
  </w:num>
  <w:num w:numId="27">
    <w:abstractNumId w:val="19"/>
  </w:num>
  <w:num w:numId="28">
    <w:abstractNumId w:val="38"/>
  </w:num>
  <w:num w:numId="29">
    <w:abstractNumId w:val="47"/>
  </w:num>
  <w:num w:numId="30">
    <w:abstractNumId w:val="51"/>
  </w:num>
  <w:num w:numId="31">
    <w:abstractNumId w:val="35"/>
  </w:num>
  <w:num w:numId="32">
    <w:abstractNumId w:val="15"/>
  </w:num>
  <w:num w:numId="33">
    <w:abstractNumId w:val="3"/>
  </w:num>
  <w:num w:numId="34">
    <w:abstractNumId w:val="24"/>
  </w:num>
  <w:num w:numId="35">
    <w:abstractNumId w:val="0"/>
  </w:num>
  <w:num w:numId="36">
    <w:abstractNumId w:val="26"/>
  </w:num>
  <w:num w:numId="37">
    <w:abstractNumId w:val="46"/>
  </w:num>
  <w:num w:numId="38">
    <w:abstractNumId w:val="28"/>
  </w:num>
  <w:num w:numId="39">
    <w:abstractNumId w:val="25"/>
  </w:num>
  <w:num w:numId="40">
    <w:abstractNumId w:val="13"/>
  </w:num>
  <w:num w:numId="41">
    <w:abstractNumId w:val="54"/>
  </w:num>
  <w:num w:numId="42">
    <w:abstractNumId w:val="40"/>
  </w:num>
  <w:num w:numId="43">
    <w:abstractNumId w:val="56"/>
  </w:num>
  <w:num w:numId="44">
    <w:abstractNumId w:val="57"/>
  </w:num>
  <w:num w:numId="45">
    <w:abstractNumId w:val="23"/>
  </w:num>
  <w:num w:numId="46">
    <w:abstractNumId w:val="32"/>
  </w:num>
  <w:num w:numId="47">
    <w:abstractNumId w:val="18"/>
  </w:num>
  <w:num w:numId="48">
    <w:abstractNumId w:val="36"/>
  </w:num>
  <w:num w:numId="49">
    <w:abstractNumId w:val="7"/>
  </w:num>
  <w:num w:numId="50">
    <w:abstractNumId w:val="1"/>
  </w:num>
  <w:num w:numId="51">
    <w:abstractNumId w:val="30"/>
  </w:num>
  <w:num w:numId="52">
    <w:abstractNumId w:val="59"/>
  </w:num>
  <w:num w:numId="53">
    <w:abstractNumId w:val="44"/>
  </w:num>
  <w:num w:numId="54">
    <w:abstractNumId w:val="3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2"/>
  </w:num>
  <w:num w:numId="56">
    <w:abstractNumId w:val="2"/>
  </w:num>
  <w:num w:numId="57">
    <w:abstractNumId w:val="53"/>
  </w:num>
  <w:num w:numId="58">
    <w:abstractNumId w:val="27"/>
  </w:num>
  <w:num w:numId="59">
    <w:abstractNumId w:val="29"/>
  </w:num>
  <w:num w:numId="60">
    <w:abstractNumId w:val="11"/>
  </w:num>
  <w:num w:numId="61">
    <w:abstractNumId w:val="5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F2"/>
    <w:rsid w:val="00000018"/>
    <w:rsid w:val="00001C1B"/>
    <w:rsid w:val="000027CC"/>
    <w:rsid w:val="0000324F"/>
    <w:rsid w:val="000038E3"/>
    <w:rsid w:val="000044E3"/>
    <w:rsid w:val="00004FF2"/>
    <w:rsid w:val="0000558C"/>
    <w:rsid w:val="00006D40"/>
    <w:rsid w:val="00010AD5"/>
    <w:rsid w:val="00010DAA"/>
    <w:rsid w:val="000114F7"/>
    <w:rsid w:val="00011B46"/>
    <w:rsid w:val="00012E20"/>
    <w:rsid w:val="000132E0"/>
    <w:rsid w:val="00013C61"/>
    <w:rsid w:val="00015771"/>
    <w:rsid w:val="00015DD9"/>
    <w:rsid w:val="000161B4"/>
    <w:rsid w:val="000161F9"/>
    <w:rsid w:val="000163A3"/>
    <w:rsid w:val="0001660A"/>
    <w:rsid w:val="0001661B"/>
    <w:rsid w:val="0002186C"/>
    <w:rsid w:val="0002239C"/>
    <w:rsid w:val="000229DD"/>
    <w:rsid w:val="00022AC4"/>
    <w:rsid w:val="00022C1A"/>
    <w:rsid w:val="000238DC"/>
    <w:rsid w:val="000240BC"/>
    <w:rsid w:val="00024296"/>
    <w:rsid w:val="00025BA7"/>
    <w:rsid w:val="00025D44"/>
    <w:rsid w:val="00025FC1"/>
    <w:rsid w:val="00026062"/>
    <w:rsid w:val="00027547"/>
    <w:rsid w:val="0002763D"/>
    <w:rsid w:val="00027B66"/>
    <w:rsid w:val="00027DD1"/>
    <w:rsid w:val="00027F20"/>
    <w:rsid w:val="00032F4B"/>
    <w:rsid w:val="00033210"/>
    <w:rsid w:val="00033342"/>
    <w:rsid w:val="000344CD"/>
    <w:rsid w:val="00035219"/>
    <w:rsid w:val="00035C83"/>
    <w:rsid w:val="0003647E"/>
    <w:rsid w:val="00036610"/>
    <w:rsid w:val="00037781"/>
    <w:rsid w:val="00037C25"/>
    <w:rsid w:val="000403E7"/>
    <w:rsid w:val="00040F66"/>
    <w:rsid w:val="000414C0"/>
    <w:rsid w:val="00041FA6"/>
    <w:rsid w:val="00042389"/>
    <w:rsid w:val="00042B40"/>
    <w:rsid w:val="0004408E"/>
    <w:rsid w:val="000442B9"/>
    <w:rsid w:val="0004501E"/>
    <w:rsid w:val="000458EC"/>
    <w:rsid w:val="0004609F"/>
    <w:rsid w:val="00046442"/>
    <w:rsid w:val="00047574"/>
    <w:rsid w:val="00047AF3"/>
    <w:rsid w:val="000503BC"/>
    <w:rsid w:val="000511D4"/>
    <w:rsid w:val="0005269D"/>
    <w:rsid w:val="000529AD"/>
    <w:rsid w:val="00053761"/>
    <w:rsid w:val="0005411C"/>
    <w:rsid w:val="00054960"/>
    <w:rsid w:val="00055532"/>
    <w:rsid w:val="00056176"/>
    <w:rsid w:val="000568EE"/>
    <w:rsid w:val="00057861"/>
    <w:rsid w:val="000604AE"/>
    <w:rsid w:val="00061345"/>
    <w:rsid w:val="00061F54"/>
    <w:rsid w:val="00063754"/>
    <w:rsid w:val="000646BB"/>
    <w:rsid w:val="0006472D"/>
    <w:rsid w:val="00066D0C"/>
    <w:rsid w:val="00067630"/>
    <w:rsid w:val="00070176"/>
    <w:rsid w:val="0007112F"/>
    <w:rsid w:val="00073C9D"/>
    <w:rsid w:val="00073EB5"/>
    <w:rsid w:val="00073F71"/>
    <w:rsid w:val="00076E01"/>
    <w:rsid w:val="000779AF"/>
    <w:rsid w:val="000808D9"/>
    <w:rsid w:val="000818D1"/>
    <w:rsid w:val="00084003"/>
    <w:rsid w:val="000843B3"/>
    <w:rsid w:val="00085F80"/>
    <w:rsid w:val="000868DF"/>
    <w:rsid w:val="00087473"/>
    <w:rsid w:val="000909CF"/>
    <w:rsid w:val="0009147A"/>
    <w:rsid w:val="00091837"/>
    <w:rsid w:val="0009187B"/>
    <w:rsid w:val="00091AF1"/>
    <w:rsid w:val="00091EE1"/>
    <w:rsid w:val="000923BE"/>
    <w:rsid w:val="000928D6"/>
    <w:rsid w:val="0009296C"/>
    <w:rsid w:val="00092C78"/>
    <w:rsid w:val="00093075"/>
    <w:rsid w:val="00093323"/>
    <w:rsid w:val="00094181"/>
    <w:rsid w:val="00094E29"/>
    <w:rsid w:val="00095A30"/>
    <w:rsid w:val="00095ACC"/>
    <w:rsid w:val="0009664C"/>
    <w:rsid w:val="00096964"/>
    <w:rsid w:val="000A192E"/>
    <w:rsid w:val="000A1BE9"/>
    <w:rsid w:val="000A2CD8"/>
    <w:rsid w:val="000A2D1C"/>
    <w:rsid w:val="000A30E7"/>
    <w:rsid w:val="000A45D6"/>
    <w:rsid w:val="000A52CE"/>
    <w:rsid w:val="000A5B1C"/>
    <w:rsid w:val="000A5E3E"/>
    <w:rsid w:val="000A6F1F"/>
    <w:rsid w:val="000A7771"/>
    <w:rsid w:val="000A7E17"/>
    <w:rsid w:val="000A7E5B"/>
    <w:rsid w:val="000A7E6E"/>
    <w:rsid w:val="000B0B55"/>
    <w:rsid w:val="000B0C8C"/>
    <w:rsid w:val="000B1FA7"/>
    <w:rsid w:val="000B31A4"/>
    <w:rsid w:val="000B50CB"/>
    <w:rsid w:val="000B5646"/>
    <w:rsid w:val="000B65BC"/>
    <w:rsid w:val="000C06D3"/>
    <w:rsid w:val="000C1806"/>
    <w:rsid w:val="000C1D04"/>
    <w:rsid w:val="000C3EBC"/>
    <w:rsid w:val="000C4709"/>
    <w:rsid w:val="000C49B0"/>
    <w:rsid w:val="000C5C0E"/>
    <w:rsid w:val="000C6487"/>
    <w:rsid w:val="000C7838"/>
    <w:rsid w:val="000D0C4B"/>
    <w:rsid w:val="000D0F6A"/>
    <w:rsid w:val="000D1182"/>
    <w:rsid w:val="000D14E3"/>
    <w:rsid w:val="000D1EBB"/>
    <w:rsid w:val="000D2DDD"/>
    <w:rsid w:val="000D4303"/>
    <w:rsid w:val="000D43EA"/>
    <w:rsid w:val="000D4746"/>
    <w:rsid w:val="000D6619"/>
    <w:rsid w:val="000D66E8"/>
    <w:rsid w:val="000D7CF6"/>
    <w:rsid w:val="000E2C4A"/>
    <w:rsid w:val="000E33F8"/>
    <w:rsid w:val="000E3EF6"/>
    <w:rsid w:val="000E41D8"/>
    <w:rsid w:val="000E4309"/>
    <w:rsid w:val="000E6C9D"/>
    <w:rsid w:val="000F157C"/>
    <w:rsid w:val="000F1D76"/>
    <w:rsid w:val="000F2905"/>
    <w:rsid w:val="000F391A"/>
    <w:rsid w:val="000F43EB"/>
    <w:rsid w:val="000F5445"/>
    <w:rsid w:val="000F6878"/>
    <w:rsid w:val="000F7475"/>
    <w:rsid w:val="00101371"/>
    <w:rsid w:val="001021F6"/>
    <w:rsid w:val="00102F54"/>
    <w:rsid w:val="00104635"/>
    <w:rsid w:val="00105927"/>
    <w:rsid w:val="00110106"/>
    <w:rsid w:val="00110769"/>
    <w:rsid w:val="00110D67"/>
    <w:rsid w:val="001114B2"/>
    <w:rsid w:val="00111FDD"/>
    <w:rsid w:val="00112466"/>
    <w:rsid w:val="00113333"/>
    <w:rsid w:val="00115776"/>
    <w:rsid w:val="001161DC"/>
    <w:rsid w:val="00117002"/>
    <w:rsid w:val="001173AC"/>
    <w:rsid w:val="00120C05"/>
    <w:rsid w:val="00120C3A"/>
    <w:rsid w:val="00121199"/>
    <w:rsid w:val="00121FE3"/>
    <w:rsid w:val="001228D7"/>
    <w:rsid w:val="001233AB"/>
    <w:rsid w:val="001236EA"/>
    <w:rsid w:val="00124D8B"/>
    <w:rsid w:val="001251A2"/>
    <w:rsid w:val="00125AEC"/>
    <w:rsid w:val="00125E8B"/>
    <w:rsid w:val="00126C4C"/>
    <w:rsid w:val="00126E04"/>
    <w:rsid w:val="0012792E"/>
    <w:rsid w:val="00127C6B"/>
    <w:rsid w:val="00130BE7"/>
    <w:rsid w:val="00131010"/>
    <w:rsid w:val="001319F1"/>
    <w:rsid w:val="00132C8E"/>
    <w:rsid w:val="00133113"/>
    <w:rsid w:val="0013365E"/>
    <w:rsid w:val="00134B27"/>
    <w:rsid w:val="0013652F"/>
    <w:rsid w:val="001365DC"/>
    <w:rsid w:val="00136999"/>
    <w:rsid w:val="00136D85"/>
    <w:rsid w:val="00137430"/>
    <w:rsid w:val="00137597"/>
    <w:rsid w:val="00143178"/>
    <w:rsid w:val="0014331A"/>
    <w:rsid w:val="00143CFB"/>
    <w:rsid w:val="00143E4C"/>
    <w:rsid w:val="00143E8D"/>
    <w:rsid w:val="00146DAB"/>
    <w:rsid w:val="001470A5"/>
    <w:rsid w:val="00151713"/>
    <w:rsid w:val="00151930"/>
    <w:rsid w:val="00151C44"/>
    <w:rsid w:val="00152C1B"/>
    <w:rsid w:val="001530C7"/>
    <w:rsid w:val="001535F8"/>
    <w:rsid w:val="00153A53"/>
    <w:rsid w:val="001606A5"/>
    <w:rsid w:val="00162577"/>
    <w:rsid w:val="00162718"/>
    <w:rsid w:val="0016329F"/>
    <w:rsid w:val="0016335E"/>
    <w:rsid w:val="001649DD"/>
    <w:rsid w:val="00165C66"/>
    <w:rsid w:val="00166067"/>
    <w:rsid w:val="00166DA7"/>
    <w:rsid w:val="00166E8C"/>
    <w:rsid w:val="0017031E"/>
    <w:rsid w:val="00170A62"/>
    <w:rsid w:val="00173731"/>
    <w:rsid w:val="001744A2"/>
    <w:rsid w:val="00174ACB"/>
    <w:rsid w:val="00174D18"/>
    <w:rsid w:val="00176F27"/>
    <w:rsid w:val="001775DC"/>
    <w:rsid w:val="00177F34"/>
    <w:rsid w:val="001802DE"/>
    <w:rsid w:val="001803E6"/>
    <w:rsid w:val="001804C1"/>
    <w:rsid w:val="0018175A"/>
    <w:rsid w:val="00181FAA"/>
    <w:rsid w:val="00183742"/>
    <w:rsid w:val="001837CD"/>
    <w:rsid w:val="00183F0A"/>
    <w:rsid w:val="001847E5"/>
    <w:rsid w:val="00184C13"/>
    <w:rsid w:val="001853BC"/>
    <w:rsid w:val="0018607E"/>
    <w:rsid w:val="001861C0"/>
    <w:rsid w:val="00186333"/>
    <w:rsid w:val="001864D3"/>
    <w:rsid w:val="00186C7F"/>
    <w:rsid w:val="00190B4D"/>
    <w:rsid w:val="001910C7"/>
    <w:rsid w:val="00191262"/>
    <w:rsid w:val="00191991"/>
    <w:rsid w:val="00191C86"/>
    <w:rsid w:val="00193152"/>
    <w:rsid w:val="001931F2"/>
    <w:rsid w:val="00197DC9"/>
    <w:rsid w:val="001A1DA1"/>
    <w:rsid w:val="001A2A41"/>
    <w:rsid w:val="001A4C6D"/>
    <w:rsid w:val="001A562C"/>
    <w:rsid w:val="001A5F78"/>
    <w:rsid w:val="001A6680"/>
    <w:rsid w:val="001A6AF8"/>
    <w:rsid w:val="001A7184"/>
    <w:rsid w:val="001A71C6"/>
    <w:rsid w:val="001B08D2"/>
    <w:rsid w:val="001B0FC1"/>
    <w:rsid w:val="001B1636"/>
    <w:rsid w:val="001B19F7"/>
    <w:rsid w:val="001B2FD5"/>
    <w:rsid w:val="001B3582"/>
    <w:rsid w:val="001B38EE"/>
    <w:rsid w:val="001B5203"/>
    <w:rsid w:val="001B5234"/>
    <w:rsid w:val="001B61AE"/>
    <w:rsid w:val="001B7027"/>
    <w:rsid w:val="001C1093"/>
    <w:rsid w:val="001C194B"/>
    <w:rsid w:val="001C2127"/>
    <w:rsid w:val="001C253C"/>
    <w:rsid w:val="001C2B61"/>
    <w:rsid w:val="001C2CB3"/>
    <w:rsid w:val="001C3021"/>
    <w:rsid w:val="001C3043"/>
    <w:rsid w:val="001C3618"/>
    <w:rsid w:val="001C3A11"/>
    <w:rsid w:val="001C40A1"/>
    <w:rsid w:val="001C4CEA"/>
    <w:rsid w:val="001C4E83"/>
    <w:rsid w:val="001C66AF"/>
    <w:rsid w:val="001C6AC7"/>
    <w:rsid w:val="001C71CE"/>
    <w:rsid w:val="001C7460"/>
    <w:rsid w:val="001C7D62"/>
    <w:rsid w:val="001C7FEF"/>
    <w:rsid w:val="001D06C4"/>
    <w:rsid w:val="001D0CA2"/>
    <w:rsid w:val="001D26DD"/>
    <w:rsid w:val="001D270E"/>
    <w:rsid w:val="001D2A29"/>
    <w:rsid w:val="001D3AC5"/>
    <w:rsid w:val="001D45C7"/>
    <w:rsid w:val="001D592D"/>
    <w:rsid w:val="001D631D"/>
    <w:rsid w:val="001D669A"/>
    <w:rsid w:val="001D74BF"/>
    <w:rsid w:val="001E163F"/>
    <w:rsid w:val="001E267A"/>
    <w:rsid w:val="001E2BE2"/>
    <w:rsid w:val="001E3002"/>
    <w:rsid w:val="001E3336"/>
    <w:rsid w:val="001E37F6"/>
    <w:rsid w:val="001E4317"/>
    <w:rsid w:val="001E4B93"/>
    <w:rsid w:val="001E4EF4"/>
    <w:rsid w:val="001E6711"/>
    <w:rsid w:val="001E69FC"/>
    <w:rsid w:val="001E6C51"/>
    <w:rsid w:val="001E7696"/>
    <w:rsid w:val="001F1EF2"/>
    <w:rsid w:val="001F2E8B"/>
    <w:rsid w:val="001F328F"/>
    <w:rsid w:val="001F32C6"/>
    <w:rsid w:val="001F36C9"/>
    <w:rsid w:val="001F3844"/>
    <w:rsid w:val="001F69DB"/>
    <w:rsid w:val="001F7B71"/>
    <w:rsid w:val="002006E8"/>
    <w:rsid w:val="00200BA6"/>
    <w:rsid w:val="00202F49"/>
    <w:rsid w:val="00202F4E"/>
    <w:rsid w:val="00203CF5"/>
    <w:rsid w:val="00204BF6"/>
    <w:rsid w:val="00206070"/>
    <w:rsid w:val="002060E6"/>
    <w:rsid w:val="002115EA"/>
    <w:rsid w:val="00212398"/>
    <w:rsid w:val="00213A03"/>
    <w:rsid w:val="00215508"/>
    <w:rsid w:val="002167C6"/>
    <w:rsid w:val="00216A70"/>
    <w:rsid w:val="00216E43"/>
    <w:rsid w:val="00217B8E"/>
    <w:rsid w:val="00217D3B"/>
    <w:rsid w:val="00222CAF"/>
    <w:rsid w:val="00224204"/>
    <w:rsid w:val="00226546"/>
    <w:rsid w:val="00226E7E"/>
    <w:rsid w:val="00227D9C"/>
    <w:rsid w:val="00230471"/>
    <w:rsid w:val="00231A53"/>
    <w:rsid w:val="00233408"/>
    <w:rsid w:val="00234528"/>
    <w:rsid w:val="00234BD7"/>
    <w:rsid w:val="002350E1"/>
    <w:rsid w:val="0023660E"/>
    <w:rsid w:val="00236AD7"/>
    <w:rsid w:val="00237622"/>
    <w:rsid w:val="002379AA"/>
    <w:rsid w:val="00240C06"/>
    <w:rsid w:val="00240C8B"/>
    <w:rsid w:val="002416D5"/>
    <w:rsid w:val="0024356A"/>
    <w:rsid w:val="00243874"/>
    <w:rsid w:val="0024450E"/>
    <w:rsid w:val="00244E84"/>
    <w:rsid w:val="002454BA"/>
    <w:rsid w:val="00246591"/>
    <w:rsid w:val="00246B00"/>
    <w:rsid w:val="00247BE5"/>
    <w:rsid w:val="00250B6B"/>
    <w:rsid w:val="00250E52"/>
    <w:rsid w:val="0025151B"/>
    <w:rsid w:val="00251701"/>
    <w:rsid w:val="00251B47"/>
    <w:rsid w:val="00251CF8"/>
    <w:rsid w:val="00252BB6"/>
    <w:rsid w:val="0025312B"/>
    <w:rsid w:val="002538AB"/>
    <w:rsid w:val="0025425F"/>
    <w:rsid w:val="00254648"/>
    <w:rsid w:val="00254BD6"/>
    <w:rsid w:val="00254E08"/>
    <w:rsid w:val="00256960"/>
    <w:rsid w:val="00257954"/>
    <w:rsid w:val="00257F74"/>
    <w:rsid w:val="00260466"/>
    <w:rsid w:val="00260880"/>
    <w:rsid w:val="00261088"/>
    <w:rsid w:val="00262BD9"/>
    <w:rsid w:val="0026395B"/>
    <w:rsid w:val="00263D0A"/>
    <w:rsid w:val="00263FB2"/>
    <w:rsid w:val="002640ED"/>
    <w:rsid w:val="002642F8"/>
    <w:rsid w:val="00264397"/>
    <w:rsid w:val="00264476"/>
    <w:rsid w:val="00264AC5"/>
    <w:rsid w:val="00265133"/>
    <w:rsid w:val="002654CE"/>
    <w:rsid w:val="00266496"/>
    <w:rsid w:val="00266C04"/>
    <w:rsid w:val="00266EA3"/>
    <w:rsid w:val="0026737D"/>
    <w:rsid w:val="0026758A"/>
    <w:rsid w:val="00267AC8"/>
    <w:rsid w:val="00267C5A"/>
    <w:rsid w:val="00270AF5"/>
    <w:rsid w:val="002711E8"/>
    <w:rsid w:val="0027178D"/>
    <w:rsid w:val="002748C1"/>
    <w:rsid w:val="00274E82"/>
    <w:rsid w:val="002751A3"/>
    <w:rsid w:val="00275853"/>
    <w:rsid w:val="00276390"/>
    <w:rsid w:val="00276C11"/>
    <w:rsid w:val="00277F9A"/>
    <w:rsid w:val="00277FC6"/>
    <w:rsid w:val="0028196B"/>
    <w:rsid w:val="00282795"/>
    <w:rsid w:val="002830B2"/>
    <w:rsid w:val="002833CF"/>
    <w:rsid w:val="002838AB"/>
    <w:rsid w:val="002839FA"/>
    <w:rsid w:val="00283BFC"/>
    <w:rsid w:val="00286697"/>
    <w:rsid w:val="00286AE8"/>
    <w:rsid w:val="00286E0E"/>
    <w:rsid w:val="00287E18"/>
    <w:rsid w:val="00292EFE"/>
    <w:rsid w:val="002932C4"/>
    <w:rsid w:val="00293D97"/>
    <w:rsid w:val="00296C1A"/>
    <w:rsid w:val="002974AF"/>
    <w:rsid w:val="00297E30"/>
    <w:rsid w:val="002A0EAB"/>
    <w:rsid w:val="002A11B8"/>
    <w:rsid w:val="002A12FD"/>
    <w:rsid w:val="002A1716"/>
    <w:rsid w:val="002A1E81"/>
    <w:rsid w:val="002A264D"/>
    <w:rsid w:val="002A2C7D"/>
    <w:rsid w:val="002A31FA"/>
    <w:rsid w:val="002A3676"/>
    <w:rsid w:val="002A4CC2"/>
    <w:rsid w:val="002A4F06"/>
    <w:rsid w:val="002A6364"/>
    <w:rsid w:val="002A6A2C"/>
    <w:rsid w:val="002A737C"/>
    <w:rsid w:val="002A7656"/>
    <w:rsid w:val="002B00EF"/>
    <w:rsid w:val="002B1F21"/>
    <w:rsid w:val="002B2633"/>
    <w:rsid w:val="002B3123"/>
    <w:rsid w:val="002B365E"/>
    <w:rsid w:val="002B3DA3"/>
    <w:rsid w:val="002B6BD5"/>
    <w:rsid w:val="002B6D9F"/>
    <w:rsid w:val="002C04C9"/>
    <w:rsid w:val="002C1240"/>
    <w:rsid w:val="002C1291"/>
    <w:rsid w:val="002C1B45"/>
    <w:rsid w:val="002C42FA"/>
    <w:rsid w:val="002C4A2E"/>
    <w:rsid w:val="002C4CA4"/>
    <w:rsid w:val="002C4E70"/>
    <w:rsid w:val="002C6B05"/>
    <w:rsid w:val="002C6B3B"/>
    <w:rsid w:val="002C7C81"/>
    <w:rsid w:val="002D0EA2"/>
    <w:rsid w:val="002D14A5"/>
    <w:rsid w:val="002D1F34"/>
    <w:rsid w:val="002D2DE6"/>
    <w:rsid w:val="002D421C"/>
    <w:rsid w:val="002D4480"/>
    <w:rsid w:val="002D55B4"/>
    <w:rsid w:val="002D573A"/>
    <w:rsid w:val="002D6400"/>
    <w:rsid w:val="002D6578"/>
    <w:rsid w:val="002D682C"/>
    <w:rsid w:val="002D79EE"/>
    <w:rsid w:val="002E07E9"/>
    <w:rsid w:val="002E1647"/>
    <w:rsid w:val="002E18A2"/>
    <w:rsid w:val="002E383D"/>
    <w:rsid w:val="002E4680"/>
    <w:rsid w:val="002E50FC"/>
    <w:rsid w:val="002E5495"/>
    <w:rsid w:val="002E62BD"/>
    <w:rsid w:val="002E6D43"/>
    <w:rsid w:val="002E733C"/>
    <w:rsid w:val="002E7E2D"/>
    <w:rsid w:val="002F0E25"/>
    <w:rsid w:val="002F121F"/>
    <w:rsid w:val="002F1945"/>
    <w:rsid w:val="002F1ACE"/>
    <w:rsid w:val="002F22F0"/>
    <w:rsid w:val="002F2876"/>
    <w:rsid w:val="002F3523"/>
    <w:rsid w:val="002F3A79"/>
    <w:rsid w:val="002F3C4E"/>
    <w:rsid w:val="002F489F"/>
    <w:rsid w:val="002F58E7"/>
    <w:rsid w:val="00300F9B"/>
    <w:rsid w:val="003012D3"/>
    <w:rsid w:val="00301885"/>
    <w:rsid w:val="003032E0"/>
    <w:rsid w:val="00305029"/>
    <w:rsid w:val="00306332"/>
    <w:rsid w:val="00306D99"/>
    <w:rsid w:val="00306DD9"/>
    <w:rsid w:val="00307137"/>
    <w:rsid w:val="00310543"/>
    <w:rsid w:val="0031057F"/>
    <w:rsid w:val="0031355A"/>
    <w:rsid w:val="00313B4D"/>
    <w:rsid w:val="00315202"/>
    <w:rsid w:val="00315500"/>
    <w:rsid w:val="00317343"/>
    <w:rsid w:val="0031774C"/>
    <w:rsid w:val="003177D6"/>
    <w:rsid w:val="0032030E"/>
    <w:rsid w:val="003213DA"/>
    <w:rsid w:val="003220ED"/>
    <w:rsid w:val="003230FB"/>
    <w:rsid w:val="00323834"/>
    <w:rsid w:val="003259AA"/>
    <w:rsid w:val="00325D95"/>
    <w:rsid w:val="0032619F"/>
    <w:rsid w:val="00327889"/>
    <w:rsid w:val="00327AD3"/>
    <w:rsid w:val="00327D04"/>
    <w:rsid w:val="00327DA1"/>
    <w:rsid w:val="00327DB4"/>
    <w:rsid w:val="00330CDE"/>
    <w:rsid w:val="003310CB"/>
    <w:rsid w:val="00331205"/>
    <w:rsid w:val="003317F8"/>
    <w:rsid w:val="0033213D"/>
    <w:rsid w:val="00332229"/>
    <w:rsid w:val="003323D3"/>
    <w:rsid w:val="00334F42"/>
    <w:rsid w:val="003352DE"/>
    <w:rsid w:val="003358DA"/>
    <w:rsid w:val="00335D5C"/>
    <w:rsid w:val="00335E2E"/>
    <w:rsid w:val="00335F3A"/>
    <w:rsid w:val="0033606F"/>
    <w:rsid w:val="00337406"/>
    <w:rsid w:val="00344064"/>
    <w:rsid w:val="00344896"/>
    <w:rsid w:val="00345301"/>
    <w:rsid w:val="00345A60"/>
    <w:rsid w:val="00345ACA"/>
    <w:rsid w:val="003465B6"/>
    <w:rsid w:val="00346836"/>
    <w:rsid w:val="00346BF7"/>
    <w:rsid w:val="00347C20"/>
    <w:rsid w:val="0035027A"/>
    <w:rsid w:val="0035080A"/>
    <w:rsid w:val="00351A8F"/>
    <w:rsid w:val="00353C50"/>
    <w:rsid w:val="00353DFE"/>
    <w:rsid w:val="0035430C"/>
    <w:rsid w:val="00355AC6"/>
    <w:rsid w:val="00355DA4"/>
    <w:rsid w:val="00356DDD"/>
    <w:rsid w:val="00357245"/>
    <w:rsid w:val="0036034D"/>
    <w:rsid w:val="0036076F"/>
    <w:rsid w:val="0036177A"/>
    <w:rsid w:val="00362696"/>
    <w:rsid w:val="0036329B"/>
    <w:rsid w:val="003652E2"/>
    <w:rsid w:val="00366465"/>
    <w:rsid w:val="00366E41"/>
    <w:rsid w:val="0037002C"/>
    <w:rsid w:val="00372A0B"/>
    <w:rsid w:val="00372A3C"/>
    <w:rsid w:val="00372EB7"/>
    <w:rsid w:val="003730F2"/>
    <w:rsid w:val="00373349"/>
    <w:rsid w:val="00373C38"/>
    <w:rsid w:val="00373E0B"/>
    <w:rsid w:val="0037416D"/>
    <w:rsid w:val="00374591"/>
    <w:rsid w:val="00374A57"/>
    <w:rsid w:val="003752AF"/>
    <w:rsid w:val="003755E5"/>
    <w:rsid w:val="003757EE"/>
    <w:rsid w:val="00375971"/>
    <w:rsid w:val="003767C6"/>
    <w:rsid w:val="00376D06"/>
    <w:rsid w:val="003770E0"/>
    <w:rsid w:val="00377191"/>
    <w:rsid w:val="0038282A"/>
    <w:rsid w:val="00382F29"/>
    <w:rsid w:val="00383625"/>
    <w:rsid w:val="00384C34"/>
    <w:rsid w:val="00385298"/>
    <w:rsid w:val="00385CE0"/>
    <w:rsid w:val="003875F2"/>
    <w:rsid w:val="00387C48"/>
    <w:rsid w:val="00390F72"/>
    <w:rsid w:val="00391995"/>
    <w:rsid w:val="003928E5"/>
    <w:rsid w:val="0039332C"/>
    <w:rsid w:val="00394460"/>
    <w:rsid w:val="003962E7"/>
    <w:rsid w:val="00396B1F"/>
    <w:rsid w:val="003A0A7F"/>
    <w:rsid w:val="003A101E"/>
    <w:rsid w:val="003A10FC"/>
    <w:rsid w:val="003A234A"/>
    <w:rsid w:val="003A2912"/>
    <w:rsid w:val="003A3B2C"/>
    <w:rsid w:val="003A3BD5"/>
    <w:rsid w:val="003A3EB9"/>
    <w:rsid w:val="003A49CE"/>
    <w:rsid w:val="003A521B"/>
    <w:rsid w:val="003A5637"/>
    <w:rsid w:val="003A5DF0"/>
    <w:rsid w:val="003A617C"/>
    <w:rsid w:val="003A7DAD"/>
    <w:rsid w:val="003B0999"/>
    <w:rsid w:val="003B0E81"/>
    <w:rsid w:val="003B0F42"/>
    <w:rsid w:val="003B0FFB"/>
    <w:rsid w:val="003B1F85"/>
    <w:rsid w:val="003B2154"/>
    <w:rsid w:val="003B21F1"/>
    <w:rsid w:val="003B2352"/>
    <w:rsid w:val="003B2355"/>
    <w:rsid w:val="003B348E"/>
    <w:rsid w:val="003B357F"/>
    <w:rsid w:val="003B4694"/>
    <w:rsid w:val="003B4F40"/>
    <w:rsid w:val="003B5AA5"/>
    <w:rsid w:val="003B7D23"/>
    <w:rsid w:val="003C1175"/>
    <w:rsid w:val="003C1384"/>
    <w:rsid w:val="003C1644"/>
    <w:rsid w:val="003C1D1E"/>
    <w:rsid w:val="003C257D"/>
    <w:rsid w:val="003C390D"/>
    <w:rsid w:val="003C40CD"/>
    <w:rsid w:val="003C4B76"/>
    <w:rsid w:val="003C4DF4"/>
    <w:rsid w:val="003C5D7D"/>
    <w:rsid w:val="003C6327"/>
    <w:rsid w:val="003C683A"/>
    <w:rsid w:val="003C68C1"/>
    <w:rsid w:val="003C6C2E"/>
    <w:rsid w:val="003C7AD4"/>
    <w:rsid w:val="003C7D97"/>
    <w:rsid w:val="003D0423"/>
    <w:rsid w:val="003D0B8D"/>
    <w:rsid w:val="003D1227"/>
    <w:rsid w:val="003D32BE"/>
    <w:rsid w:val="003D5090"/>
    <w:rsid w:val="003D6431"/>
    <w:rsid w:val="003D68B4"/>
    <w:rsid w:val="003D6EF7"/>
    <w:rsid w:val="003D7DFD"/>
    <w:rsid w:val="003E172E"/>
    <w:rsid w:val="003E2312"/>
    <w:rsid w:val="003E2E54"/>
    <w:rsid w:val="003E3B5D"/>
    <w:rsid w:val="003E3EFD"/>
    <w:rsid w:val="003E44A4"/>
    <w:rsid w:val="003E4C36"/>
    <w:rsid w:val="003E5002"/>
    <w:rsid w:val="003E5C08"/>
    <w:rsid w:val="003E67C9"/>
    <w:rsid w:val="003E6AE9"/>
    <w:rsid w:val="003E6BD2"/>
    <w:rsid w:val="003E7D3E"/>
    <w:rsid w:val="003E7E98"/>
    <w:rsid w:val="003E7F70"/>
    <w:rsid w:val="003F0661"/>
    <w:rsid w:val="003F0662"/>
    <w:rsid w:val="003F0844"/>
    <w:rsid w:val="003F094A"/>
    <w:rsid w:val="003F0C9B"/>
    <w:rsid w:val="003F18DA"/>
    <w:rsid w:val="003F27BD"/>
    <w:rsid w:val="003F34D7"/>
    <w:rsid w:val="003F4236"/>
    <w:rsid w:val="003F47F6"/>
    <w:rsid w:val="003F5013"/>
    <w:rsid w:val="003F549B"/>
    <w:rsid w:val="003F6084"/>
    <w:rsid w:val="0040112D"/>
    <w:rsid w:val="004012C1"/>
    <w:rsid w:val="00402EF1"/>
    <w:rsid w:val="00403B59"/>
    <w:rsid w:val="00403DEC"/>
    <w:rsid w:val="004051C1"/>
    <w:rsid w:val="004062AA"/>
    <w:rsid w:val="004066AE"/>
    <w:rsid w:val="0040670F"/>
    <w:rsid w:val="004074B4"/>
    <w:rsid w:val="00413EEE"/>
    <w:rsid w:val="004144B5"/>
    <w:rsid w:val="004145FA"/>
    <w:rsid w:val="004150A4"/>
    <w:rsid w:val="0041646E"/>
    <w:rsid w:val="004166DE"/>
    <w:rsid w:val="0041681D"/>
    <w:rsid w:val="00417DB7"/>
    <w:rsid w:val="004213EB"/>
    <w:rsid w:val="00421791"/>
    <w:rsid w:val="004227EF"/>
    <w:rsid w:val="00422DC0"/>
    <w:rsid w:val="00422E87"/>
    <w:rsid w:val="004231C0"/>
    <w:rsid w:val="00423C98"/>
    <w:rsid w:val="004259A5"/>
    <w:rsid w:val="004271DA"/>
    <w:rsid w:val="00431313"/>
    <w:rsid w:val="00432149"/>
    <w:rsid w:val="00434916"/>
    <w:rsid w:val="00435339"/>
    <w:rsid w:val="00435AEF"/>
    <w:rsid w:val="00435B6A"/>
    <w:rsid w:val="004374BD"/>
    <w:rsid w:val="004377FC"/>
    <w:rsid w:val="00440398"/>
    <w:rsid w:val="0044094E"/>
    <w:rsid w:val="00440B52"/>
    <w:rsid w:val="0044102C"/>
    <w:rsid w:val="0044119A"/>
    <w:rsid w:val="004416F8"/>
    <w:rsid w:val="00441925"/>
    <w:rsid w:val="00442084"/>
    <w:rsid w:val="00442806"/>
    <w:rsid w:val="00442857"/>
    <w:rsid w:val="00442A66"/>
    <w:rsid w:val="00444A93"/>
    <w:rsid w:val="00445E2E"/>
    <w:rsid w:val="00446CFE"/>
    <w:rsid w:val="00446F1F"/>
    <w:rsid w:val="00450E3A"/>
    <w:rsid w:val="00451727"/>
    <w:rsid w:val="0045187E"/>
    <w:rsid w:val="00451D0D"/>
    <w:rsid w:val="0045293B"/>
    <w:rsid w:val="00452BDF"/>
    <w:rsid w:val="004531EE"/>
    <w:rsid w:val="004538E7"/>
    <w:rsid w:val="00453FCE"/>
    <w:rsid w:val="004542F0"/>
    <w:rsid w:val="00457F97"/>
    <w:rsid w:val="0046048C"/>
    <w:rsid w:val="00461C7F"/>
    <w:rsid w:val="00463639"/>
    <w:rsid w:val="00464941"/>
    <w:rsid w:val="00464A57"/>
    <w:rsid w:val="00464A8A"/>
    <w:rsid w:val="00464AA5"/>
    <w:rsid w:val="00465951"/>
    <w:rsid w:val="00470764"/>
    <w:rsid w:val="004709FE"/>
    <w:rsid w:val="00470E00"/>
    <w:rsid w:val="004714B1"/>
    <w:rsid w:val="0047175A"/>
    <w:rsid w:val="00471B40"/>
    <w:rsid w:val="00471E45"/>
    <w:rsid w:val="00471EF7"/>
    <w:rsid w:val="0047216A"/>
    <w:rsid w:val="00474F03"/>
    <w:rsid w:val="004758E1"/>
    <w:rsid w:val="00476EFA"/>
    <w:rsid w:val="00477906"/>
    <w:rsid w:val="00477ED9"/>
    <w:rsid w:val="00480525"/>
    <w:rsid w:val="00481AFF"/>
    <w:rsid w:val="00482260"/>
    <w:rsid w:val="00483B28"/>
    <w:rsid w:val="00484648"/>
    <w:rsid w:val="00484D87"/>
    <w:rsid w:val="0049055F"/>
    <w:rsid w:val="00490574"/>
    <w:rsid w:val="00490AD5"/>
    <w:rsid w:val="00491446"/>
    <w:rsid w:val="00491645"/>
    <w:rsid w:val="00493666"/>
    <w:rsid w:val="00493988"/>
    <w:rsid w:val="00493D06"/>
    <w:rsid w:val="0049530D"/>
    <w:rsid w:val="00495B37"/>
    <w:rsid w:val="00497149"/>
    <w:rsid w:val="00497AF4"/>
    <w:rsid w:val="004A0732"/>
    <w:rsid w:val="004A127A"/>
    <w:rsid w:val="004A1F84"/>
    <w:rsid w:val="004A2E70"/>
    <w:rsid w:val="004A3584"/>
    <w:rsid w:val="004A5744"/>
    <w:rsid w:val="004A5B4D"/>
    <w:rsid w:val="004A6693"/>
    <w:rsid w:val="004A671B"/>
    <w:rsid w:val="004A68BC"/>
    <w:rsid w:val="004B0464"/>
    <w:rsid w:val="004B152C"/>
    <w:rsid w:val="004B1E0B"/>
    <w:rsid w:val="004B3124"/>
    <w:rsid w:val="004B3C8A"/>
    <w:rsid w:val="004B3F9C"/>
    <w:rsid w:val="004B4099"/>
    <w:rsid w:val="004B41D5"/>
    <w:rsid w:val="004B45FC"/>
    <w:rsid w:val="004B4908"/>
    <w:rsid w:val="004B49B3"/>
    <w:rsid w:val="004B4CFA"/>
    <w:rsid w:val="004B5D22"/>
    <w:rsid w:val="004C0324"/>
    <w:rsid w:val="004C07E8"/>
    <w:rsid w:val="004C2248"/>
    <w:rsid w:val="004C224C"/>
    <w:rsid w:val="004C23A3"/>
    <w:rsid w:val="004C2766"/>
    <w:rsid w:val="004C28F0"/>
    <w:rsid w:val="004C2E08"/>
    <w:rsid w:val="004C4A41"/>
    <w:rsid w:val="004C62D0"/>
    <w:rsid w:val="004C6D29"/>
    <w:rsid w:val="004D19C7"/>
    <w:rsid w:val="004D1B1E"/>
    <w:rsid w:val="004D1C72"/>
    <w:rsid w:val="004D1CD2"/>
    <w:rsid w:val="004D30EA"/>
    <w:rsid w:val="004D317C"/>
    <w:rsid w:val="004D39B0"/>
    <w:rsid w:val="004D4A91"/>
    <w:rsid w:val="004D4CC0"/>
    <w:rsid w:val="004D4D8E"/>
    <w:rsid w:val="004D56FE"/>
    <w:rsid w:val="004D61B0"/>
    <w:rsid w:val="004D6662"/>
    <w:rsid w:val="004E1A6A"/>
    <w:rsid w:val="004E1B2E"/>
    <w:rsid w:val="004E1BFB"/>
    <w:rsid w:val="004E1F78"/>
    <w:rsid w:val="004E29A3"/>
    <w:rsid w:val="004E32D0"/>
    <w:rsid w:val="004E3925"/>
    <w:rsid w:val="004E4229"/>
    <w:rsid w:val="004E480B"/>
    <w:rsid w:val="004E48A9"/>
    <w:rsid w:val="004E5803"/>
    <w:rsid w:val="004E5EDB"/>
    <w:rsid w:val="004E62E4"/>
    <w:rsid w:val="004E7F52"/>
    <w:rsid w:val="004F00B8"/>
    <w:rsid w:val="004F0ABD"/>
    <w:rsid w:val="004F102F"/>
    <w:rsid w:val="004F1107"/>
    <w:rsid w:val="004F21F2"/>
    <w:rsid w:val="004F21F8"/>
    <w:rsid w:val="004F2E8D"/>
    <w:rsid w:val="004F37C4"/>
    <w:rsid w:val="004F3999"/>
    <w:rsid w:val="004F3C45"/>
    <w:rsid w:val="004F3EE4"/>
    <w:rsid w:val="004F5BE7"/>
    <w:rsid w:val="004F7CC3"/>
    <w:rsid w:val="00501520"/>
    <w:rsid w:val="00501866"/>
    <w:rsid w:val="00501E04"/>
    <w:rsid w:val="005028BF"/>
    <w:rsid w:val="00503297"/>
    <w:rsid w:val="00503996"/>
    <w:rsid w:val="00503DDA"/>
    <w:rsid w:val="00504765"/>
    <w:rsid w:val="00505F62"/>
    <w:rsid w:val="00506768"/>
    <w:rsid w:val="005075BA"/>
    <w:rsid w:val="0050770E"/>
    <w:rsid w:val="00507F4C"/>
    <w:rsid w:val="00510AB7"/>
    <w:rsid w:val="00511514"/>
    <w:rsid w:val="00512288"/>
    <w:rsid w:val="0051384F"/>
    <w:rsid w:val="00513DF3"/>
    <w:rsid w:val="00515076"/>
    <w:rsid w:val="005153C2"/>
    <w:rsid w:val="005154B2"/>
    <w:rsid w:val="005161B6"/>
    <w:rsid w:val="005161D1"/>
    <w:rsid w:val="00516379"/>
    <w:rsid w:val="00520968"/>
    <w:rsid w:val="00521E2C"/>
    <w:rsid w:val="005220E9"/>
    <w:rsid w:val="00522BF7"/>
    <w:rsid w:val="00522CED"/>
    <w:rsid w:val="00524690"/>
    <w:rsid w:val="00524A25"/>
    <w:rsid w:val="00524A52"/>
    <w:rsid w:val="00525C30"/>
    <w:rsid w:val="0052790B"/>
    <w:rsid w:val="00527BBD"/>
    <w:rsid w:val="00527EDA"/>
    <w:rsid w:val="005305F5"/>
    <w:rsid w:val="00530A0D"/>
    <w:rsid w:val="00530AC7"/>
    <w:rsid w:val="005311E5"/>
    <w:rsid w:val="00531CDF"/>
    <w:rsid w:val="0053210A"/>
    <w:rsid w:val="005334D6"/>
    <w:rsid w:val="0053445F"/>
    <w:rsid w:val="005349A0"/>
    <w:rsid w:val="005355F2"/>
    <w:rsid w:val="005368C5"/>
    <w:rsid w:val="0053696B"/>
    <w:rsid w:val="00536CB4"/>
    <w:rsid w:val="005373F6"/>
    <w:rsid w:val="005405AB"/>
    <w:rsid w:val="00540660"/>
    <w:rsid w:val="00540BDD"/>
    <w:rsid w:val="00540D09"/>
    <w:rsid w:val="00541024"/>
    <w:rsid w:val="00541B3E"/>
    <w:rsid w:val="00541CB0"/>
    <w:rsid w:val="00542155"/>
    <w:rsid w:val="00542FB9"/>
    <w:rsid w:val="00543275"/>
    <w:rsid w:val="00543B7A"/>
    <w:rsid w:val="0054485D"/>
    <w:rsid w:val="00544ED8"/>
    <w:rsid w:val="00545030"/>
    <w:rsid w:val="00545A6D"/>
    <w:rsid w:val="00546233"/>
    <w:rsid w:val="00546C79"/>
    <w:rsid w:val="00546DED"/>
    <w:rsid w:val="005478C1"/>
    <w:rsid w:val="00550FB9"/>
    <w:rsid w:val="00551728"/>
    <w:rsid w:val="00551C1B"/>
    <w:rsid w:val="00552E6F"/>
    <w:rsid w:val="00553174"/>
    <w:rsid w:val="00553A58"/>
    <w:rsid w:val="0055486E"/>
    <w:rsid w:val="005552BC"/>
    <w:rsid w:val="00555DFE"/>
    <w:rsid w:val="0055636E"/>
    <w:rsid w:val="0056094F"/>
    <w:rsid w:val="0056150F"/>
    <w:rsid w:val="005626DB"/>
    <w:rsid w:val="005638AE"/>
    <w:rsid w:val="00563BEF"/>
    <w:rsid w:val="00564490"/>
    <w:rsid w:val="0056480D"/>
    <w:rsid w:val="00564CD9"/>
    <w:rsid w:val="005653C1"/>
    <w:rsid w:val="0056573D"/>
    <w:rsid w:val="00565916"/>
    <w:rsid w:val="00565B66"/>
    <w:rsid w:val="0056629E"/>
    <w:rsid w:val="00567027"/>
    <w:rsid w:val="00567B42"/>
    <w:rsid w:val="0057023C"/>
    <w:rsid w:val="00570401"/>
    <w:rsid w:val="005718FB"/>
    <w:rsid w:val="00571949"/>
    <w:rsid w:val="0057197A"/>
    <w:rsid w:val="005719EC"/>
    <w:rsid w:val="00572AEC"/>
    <w:rsid w:val="00573148"/>
    <w:rsid w:val="00573408"/>
    <w:rsid w:val="00573CAA"/>
    <w:rsid w:val="005743EC"/>
    <w:rsid w:val="00574652"/>
    <w:rsid w:val="00574E45"/>
    <w:rsid w:val="0057515C"/>
    <w:rsid w:val="005756E2"/>
    <w:rsid w:val="00575AFF"/>
    <w:rsid w:val="00576068"/>
    <w:rsid w:val="0057747D"/>
    <w:rsid w:val="00577520"/>
    <w:rsid w:val="00577599"/>
    <w:rsid w:val="0058156C"/>
    <w:rsid w:val="005826E0"/>
    <w:rsid w:val="00583186"/>
    <w:rsid w:val="005838CC"/>
    <w:rsid w:val="00583ABF"/>
    <w:rsid w:val="00584DEA"/>
    <w:rsid w:val="00584E40"/>
    <w:rsid w:val="00585000"/>
    <w:rsid w:val="0058595A"/>
    <w:rsid w:val="00587FD6"/>
    <w:rsid w:val="00592777"/>
    <w:rsid w:val="0059339D"/>
    <w:rsid w:val="005937AC"/>
    <w:rsid w:val="005951D4"/>
    <w:rsid w:val="00595650"/>
    <w:rsid w:val="00595EB9"/>
    <w:rsid w:val="00596349"/>
    <w:rsid w:val="00596BE6"/>
    <w:rsid w:val="005973ED"/>
    <w:rsid w:val="005975A7"/>
    <w:rsid w:val="005A12C4"/>
    <w:rsid w:val="005A17EB"/>
    <w:rsid w:val="005A20AB"/>
    <w:rsid w:val="005A3022"/>
    <w:rsid w:val="005A3A3C"/>
    <w:rsid w:val="005A47F7"/>
    <w:rsid w:val="005A5059"/>
    <w:rsid w:val="005A55AB"/>
    <w:rsid w:val="005A5BD5"/>
    <w:rsid w:val="005A65DB"/>
    <w:rsid w:val="005A6B37"/>
    <w:rsid w:val="005A7C4B"/>
    <w:rsid w:val="005A7D6F"/>
    <w:rsid w:val="005B10BE"/>
    <w:rsid w:val="005B122F"/>
    <w:rsid w:val="005B2A42"/>
    <w:rsid w:val="005B3335"/>
    <w:rsid w:val="005B3558"/>
    <w:rsid w:val="005B4578"/>
    <w:rsid w:val="005B5645"/>
    <w:rsid w:val="005B56CB"/>
    <w:rsid w:val="005B5E56"/>
    <w:rsid w:val="005B6689"/>
    <w:rsid w:val="005B6A9A"/>
    <w:rsid w:val="005B7AFE"/>
    <w:rsid w:val="005C0251"/>
    <w:rsid w:val="005C0478"/>
    <w:rsid w:val="005C079E"/>
    <w:rsid w:val="005C0A8E"/>
    <w:rsid w:val="005C0C65"/>
    <w:rsid w:val="005C0F87"/>
    <w:rsid w:val="005C133C"/>
    <w:rsid w:val="005C18E8"/>
    <w:rsid w:val="005C1E0F"/>
    <w:rsid w:val="005C2F15"/>
    <w:rsid w:val="005C32C4"/>
    <w:rsid w:val="005C3364"/>
    <w:rsid w:val="005C43A0"/>
    <w:rsid w:val="005C50B7"/>
    <w:rsid w:val="005C52B4"/>
    <w:rsid w:val="005C6E80"/>
    <w:rsid w:val="005C7785"/>
    <w:rsid w:val="005D008B"/>
    <w:rsid w:val="005D24DA"/>
    <w:rsid w:val="005D43E6"/>
    <w:rsid w:val="005D4FD8"/>
    <w:rsid w:val="005D53A0"/>
    <w:rsid w:val="005D7230"/>
    <w:rsid w:val="005E08F4"/>
    <w:rsid w:val="005E092A"/>
    <w:rsid w:val="005E1100"/>
    <w:rsid w:val="005E1A5A"/>
    <w:rsid w:val="005E1DAE"/>
    <w:rsid w:val="005E2830"/>
    <w:rsid w:val="005E4D03"/>
    <w:rsid w:val="005E51A2"/>
    <w:rsid w:val="005E5799"/>
    <w:rsid w:val="005E583B"/>
    <w:rsid w:val="005E699D"/>
    <w:rsid w:val="005F0F4B"/>
    <w:rsid w:val="005F1B16"/>
    <w:rsid w:val="005F2D67"/>
    <w:rsid w:val="005F3B62"/>
    <w:rsid w:val="005F3CBB"/>
    <w:rsid w:val="005F4055"/>
    <w:rsid w:val="005F4189"/>
    <w:rsid w:val="005F476F"/>
    <w:rsid w:val="005F4911"/>
    <w:rsid w:val="005F5099"/>
    <w:rsid w:val="005F56B4"/>
    <w:rsid w:val="005F6879"/>
    <w:rsid w:val="005F71B0"/>
    <w:rsid w:val="005F7575"/>
    <w:rsid w:val="00603190"/>
    <w:rsid w:val="00604159"/>
    <w:rsid w:val="006042A7"/>
    <w:rsid w:val="00604B1B"/>
    <w:rsid w:val="00604BC9"/>
    <w:rsid w:val="00606818"/>
    <w:rsid w:val="00607552"/>
    <w:rsid w:val="00607D92"/>
    <w:rsid w:val="00610FD7"/>
    <w:rsid w:val="006128EF"/>
    <w:rsid w:val="00613859"/>
    <w:rsid w:val="00613A2E"/>
    <w:rsid w:val="00613EE7"/>
    <w:rsid w:val="00615996"/>
    <w:rsid w:val="00620661"/>
    <w:rsid w:val="00621BF0"/>
    <w:rsid w:val="006223C3"/>
    <w:rsid w:val="006232F3"/>
    <w:rsid w:val="00623B4C"/>
    <w:rsid w:val="00623F0F"/>
    <w:rsid w:val="00625A1E"/>
    <w:rsid w:val="0062729C"/>
    <w:rsid w:val="00627BDE"/>
    <w:rsid w:val="00630451"/>
    <w:rsid w:val="00630849"/>
    <w:rsid w:val="006313D0"/>
    <w:rsid w:val="00631549"/>
    <w:rsid w:val="00631D78"/>
    <w:rsid w:val="00632262"/>
    <w:rsid w:val="0063251C"/>
    <w:rsid w:val="006331E4"/>
    <w:rsid w:val="00634324"/>
    <w:rsid w:val="00636055"/>
    <w:rsid w:val="00636FB7"/>
    <w:rsid w:val="00637043"/>
    <w:rsid w:val="006373A3"/>
    <w:rsid w:val="00637FB0"/>
    <w:rsid w:val="0064162E"/>
    <w:rsid w:val="00641F01"/>
    <w:rsid w:val="00642EE5"/>
    <w:rsid w:val="0064309E"/>
    <w:rsid w:val="00644479"/>
    <w:rsid w:val="006448E1"/>
    <w:rsid w:val="00644D84"/>
    <w:rsid w:val="00645779"/>
    <w:rsid w:val="00645FB6"/>
    <w:rsid w:val="006461FB"/>
    <w:rsid w:val="00652E6D"/>
    <w:rsid w:val="0065357F"/>
    <w:rsid w:val="00653F4B"/>
    <w:rsid w:val="00654267"/>
    <w:rsid w:val="00654728"/>
    <w:rsid w:val="00654730"/>
    <w:rsid w:val="00654FE5"/>
    <w:rsid w:val="0065561C"/>
    <w:rsid w:val="006579A4"/>
    <w:rsid w:val="0066086B"/>
    <w:rsid w:val="00661961"/>
    <w:rsid w:val="006638A9"/>
    <w:rsid w:val="00664F82"/>
    <w:rsid w:val="006652F0"/>
    <w:rsid w:val="006657CB"/>
    <w:rsid w:val="006661F1"/>
    <w:rsid w:val="00666D60"/>
    <w:rsid w:val="00673B6D"/>
    <w:rsid w:val="006741D5"/>
    <w:rsid w:val="00675A4C"/>
    <w:rsid w:val="00675E24"/>
    <w:rsid w:val="006767A4"/>
    <w:rsid w:val="00676BED"/>
    <w:rsid w:val="00676D01"/>
    <w:rsid w:val="00677334"/>
    <w:rsid w:val="0067747A"/>
    <w:rsid w:val="0068003B"/>
    <w:rsid w:val="00680DF3"/>
    <w:rsid w:val="00681880"/>
    <w:rsid w:val="00681BDA"/>
    <w:rsid w:val="006822BB"/>
    <w:rsid w:val="00682B39"/>
    <w:rsid w:val="006846F1"/>
    <w:rsid w:val="0068495A"/>
    <w:rsid w:val="00684A70"/>
    <w:rsid w:val="006870C4"/>
    <w:rsid w:val="00687641"/>
    <w:rsid w:val="006879FD"/>
    <w:rsid w:val="006902A0"/>
    <w:rsid w:val="00692889"/>
    <w:rsid w:val="00693465"/>
    <w:rsid w:val="006938A4"/>
    <w:rsid w:val="00694E44"/>
    <w:rsid w:val="00695CA0"/>
    <w:rsid w:val="00697FEB"/>
    <w:rsid w:val="006A0B3D"/>
    <w:rsid w:val="006A10C1"/>
    <w:rsid w:val="006A1257"/>
    <w:rsid w:val="006A2A87"/>
    <w:rsid w:val="006A2EAF"/>
    <w:rsid w:val="006A3197"/>
    <w:rsid w:val="006A357D"/>
    <w:rsid w:val="006A3CCC"/>
    <w:rsid w:val="006A4EA8"/>
    <w:rsid w:val="006A5C2E"/>
    <w:rsid w:val="006A6CAA"/>
    <w:rsid w:val="006A7323"/>
    <w:rsid w:val="006A7CC4"/>
    <w:rsid w:val="006B1EE9"/>
    <w:rsid w:val="006B2E15"/>
    <w:rsid w:val="006B3172"/>
    <w:rsid w:val="006B34FD"/>
    <w:rsid w:val="006B398E"/>
    <w:rsid w:val="006B3F55"/>
    <w:rsid w:val="006B4296"/>
    <w:rsid w:val="006B4344"/>
    <w:rsid w:val="006B4382"/>
    <w:rsid w:val="006B60D2"/>
    <w:rsid w:val="006B64DE"/>
    <w:rsid w:val="006B6537"/>
    <w:rsid w:val="006C00F8"/>
    <w:rsid w:val="006C0E82"/>
    <w:rsid w:val="006C1359"/>
    <w:rsid w:val="006C1953"/>
    <w:rsid w:val="006C24B0"/>
    <w:rsid w:val="006C2D4E"/>
    <w:rsid w:val="006C3208"/>
    <w:rsid w:val="006C33C4"/>
    <w:rsid w:val="006C3D4F"/>
    <w:rsid w:val="006C40E7"/>
    <w:rsid w:val="006C4E41"/>
    <w:rsid w:val="006C64B2"/>
    <w:rsid w:val="006C67C6"/>
    <w:rsid w:val="006C69C6"/>
    <w:rsid w:val="006C7A8A"/>
    <w:rsid w:val="006D040B"/>
    <w:rsid w:val="006D0AB5"/>
    <w:rsid w:val="006D0FF1"/>
    <w:rsid w:val="006D1468"/>
    <w:rsid w:val="006D168E"/>
    <w:rsid w:val="006D16E4"/>
    <w:rsid w:val="006D183D"/>
    <w:rsid w:val="006D277D"/>
    <w:rsid w:val="006D2FCD"/>
    <w:rsid w:val="006D3484"/>
    <w:rsid w:val="006D3A7D"/>
    <w:rsid w:val="006D3F8F"/>
    <w:rsid w:val="006D3FF3"/>
    <w:rsid w:val="006D4180"/>
    <w:rsid w:val="006D4269"/>
    <w:rsid w:val="006D492C"/>
    <w:rsid w:val="006D4CCA"/>
    <w:rsid w:val="006D74CE"/>
    <w:rsid w:val="006E0B47"/>
    <w:rsid w:val="006E124B"/>
    <w:rsid w:val="006E189A"/>
    <w:rsid w:val="006E1B08"/>
    <w:rsid w:val="006E1F60"/>
    <w:rsid w:val="006E1F61"/>
    <w:rsid w:val="006E2901"/>
    <w:rsid w:val="006E2941"/>
    <w:rsid w:val="006E2EF0"/>
    <w:rsid w:val="006E32EC"/>
    <w:rsid w:val="006E3818"/>
    <w:rsid w:val="006E3C47"/>
    <w:rsid w:val="006E4EDA"/>
    <w:rsid w:val="006E4EDB"/>
    <w:rsid w:val="006E4F68"/>
    <w:rsid w:val="006E5995"/>
    <w:rsid w:val="006E615F"/>
    <w:rsid w:val="006E6871"/>
    <w:rsid w:val="006E7378"/>
    <w:rsid w:val="006F0005"/>
    <w:rsid w:val="006F081A"/>
    <w:rsid w:val="006F0911"/>
    <w:rsid w:val="006F0A22"/>
    <w:rsid w:val="006F1D62"/>
    <w:rsid w:val="006F459E"/>
    <w:rsid w:val="006F6669"/>
    <w:rsid w:val="006F6B9D"/>
    <w:rsid w:val="006F7B8F"/>
    <w:rsid w:val="00701759"/>
    <w:rsid w:val="00701D9A"/>
    <w:rsid w:val="00701EAF"/>
    <w:rsid w:val="007022FE"/>
    <w:rsid w:val="007027A7"/>
    <w:rsid w:val="00702B0B"/>
    <w:rsid w:val="0070410F"/>
    <w:rsid w:val="00704683"/>
    <w:rsid w:val="00704A37"/>
    <w:rsid w:val="00706E7C"/>
    <w:rsid w:val="007111D2"/>
    <w:rsid w:val="00711305"/>
    <w:rsid w:val="00712BE0"/>
    <w:rsid w:val="00713156"/>
    <w:rsid w:val="00714722"/>
    <w:rsid w:val="00715938"/>
    <w:rsid w:val="00717004"/>
    <w:rsid w:val="007173E1"/>
    <w:rsid w:val="00717435"/>
    <w:rsid w:val="0071782A"/>
    <w:rsid w:val="00720D98"/>
    <w:rsid w:val="00721356"/>
    <w:rsid w:val="00721CF2"/>
    <w:rsid w:val="00723E06"/>
    <w:rsid w:val="00724132"/>
    <w:rsid w:val="00724475"/>
    <w:rsid w:val="00724F0B"/>
    <w:rsid w:val="00725B0C"/>
    <w:rsid w:val="00726522"/>
    <w:rsid w:val="007266B5"/>
    <w:rsid w:val="007273E0"/>
    <w:rsid w:val="0072789C"/>
    <w:rsid w:val="00731692"/>
    <w:rsid w:val="007325EA"/>
    <w:rsid w:val="00732E98"/>
    <w:rsid w:val="00733598"/>
    <w:rsid w:val="007335E9"/>
    <w:rsid w:val="00733B7C"/>
    <w:rsid w:val="00735055"/>
    <w:rsid w:val="00735AE4"/>
    <w:rsid w:val="00735B45"/>
    <w:rsid w:val="00736AAB"/>
    <w:rsid w:val="007379C1"/>
    <w:rsid w:val="00740583"/>
    <w:rsid w:val="0074082E"/>
    <w:rsid w:val="007414B2"/>
    <w:rsid w:val="00741F3C"/>
    <w:rsid w:val="007424A0"/>
    <w:rsid w:val="0074398B"/>
    <w:rsid w:val="00744533"/>
    <w:rsid w:val="00745BDC"/>
    <w:rsid w:val="00746023"/>
    <w:rsid w:val="00746B55"/>
    <w:rsid w:val="00747247"/>
    <w:rsid w:val="0074739F"/>
    <w:rsid w:val="007504D6"/>
    <w:rsid w:val="00751F1F"/>
    <w:rsid w:val="007533E0"/>
    <w:rsid w:val="00753E3A"/>
    <w:rsid w:val="007544D7"/>
    <w:rsid w:val="007552E7"/>
    <w:rsid w:val="00755C5D"/>
    <w:rsid w:val="0075613E"/>
    <w:rsid w:val="007563F7"/>
    <w:rsid w:val="0075670A"/>
    <w:rsid w:val="00756887"/>
    <w:rsid w:val="007570C7"/>
    <w:rsid w:val="0075796B"/>
    <w:rsid w:val="00760582"/>
    <w:rsid w:val="00761277"/>
    <w:rsid w:val="00761DDF"/>
    <w:rsid w:val="00764123"/>
    <w:rsid w:val="007659A4"/>
    <w:rsid w:val="00765F38"/>
    <w:rsid w:val="00766B08"/>
    <w:rsid w:val="007673AB"/>
    <w:rsid w:val="00767AC9"/>
    <w:rsid w:val="00770D88"/>
    <w:rsid w:val="00772A8D"/>
    <w:rsid w:val="00772B07"/>
    <w:rsid w:val="00773ACD"/>
    <w:rsid w:val="00774FFB"/>
    <w:rsid w:val="0077526E"/>
    <w:rsid w:val="00777B5B"/>
    <w:rsid w:val="00780CEB"/>
    <w:rsid w:val="00780FF7"/>
    <w:rsid w:val="007813C4"/>
    <w:rsid w:val="007823B1"/>
    <w:rsid w:val="00783439"/>
    <w:rsid w:val="0078388E"/>
    <w:rsid w:val="0078467D"/>
    <w:rsid w:val="007854B8"/>
    <w:rsid w:val="00790021"/>
    <w:rsid w:val="00790665"/>
    <w:rsid w:val="00791F0D"/>
    <w:rsid w:val="00792472"/>
    <w:rsid w:val="00794DD5"/>
    <w:rsid w:val="00795ADA"/>
    <w:rsid w:val="00795F29"/>
    <w:rsid w:val="0079674F"/>
    <w:rsid w:val="007A1964"/>
    <w:rsid w:val="007A1EF2"/>
    <w:rsid w:val="007A2A3C"/>
    <w:rsid w:val="007A2FA6"/>
    <w:rsid w:val="007A426D"/>
    <w:rsid w:val="007A517D"/>
    <w:rsid w:val="007A55A5"/>
    <w:rsid w:val="007A67C1"/>
    <w:rsid w:val="007A6E4D"/>
    <w:rsid w:val="007A6F07"/>
    <w:rsid w:val="007B08D5"/>
    <w:rsid w:val="007B0BCE"/>
    <w:rsid w:val="007B1176"/>
    <w:rsid w:val="007B1205"/>
    <w:rsid w:val="007B1207"/>
    <w:rsid w:val="007B1930"/>
    <w:rsid w:val="007B1FF3"/>
    <w:rsid w:val="007B3E96"/>
    <w:rsid w:val="007B4129"/>
    <w:rsid w:val="007B46EF"/>
    <w:rsid w:val="007B5FAD"/>
    <w:rsid w:val="007B6088"/>
    <w:rsid w:val="007B6D8A"/>
    <w:rsid w:val="007B7B98"/>
    <w:rsid w:val="007B7E46"/>
    <w:rsid w:val="007B7F8D"/>
    <w:rsid w:val="007C08F0"/>
    <w:rsid w:val="007C0DAD"/>
    <w:rsid w:val="007C256E"/>
    <w:rsid w:val="007C2936"/>
    <w:rsid w:val="007C3577"/>
    <w:rsid w:val="007C4149"/>
    <w:rsid w:val="007C4CAB"/>
    <w:rsid w:val="007C52A0"/>
    <w:rsid w:val="007C7397"/>
    <w:rsid w:val="007C7597"/>
    <w:rsid w:val="007C7790"/>
    <w:rsid w:val="007D0742"/>
    <w:rsid w:val="007D0C00"/>
    <w:rsid w:val="007D0F26"/>
    <w:rsid w:val="007D172B"/>
    <w:rsid w:val="007D1AB6"/>
    <w:rsid w:val="007D1F28"/>
    <w:rsid w:val="007D1F60"/>
    <w:rsid w:val="007D325F"/>
    <w:rsid w:val="007D3CEE"/>
    <w:rsid w:val="007D42C2"/>
    <w:rsid w:val="007D42F8"/>
    <w:rsid w:val="007D437C"/>
    <w:rsid w:val="007D4DE2"/>
    <w:rsid w:val="007D594C"/>
    <w:rsid w:val="007D5E52"/>
    <w:rsid w:val="007E1190"/>
    <w:rsid w:val="007E1F2F"/>
    <w:rsid w:val="007E4225"/>
    <w:rsid w:val="007E547A"/>
    <w:rsid w:val="007E6F74"/>
    <w:rsid w:val="007E769E"/>
    <w:rsid w:val="007E78B2"/>
    <w:rsid w:val="007E7BCE"/>
    <w:rsid w:val="007F0740"/>
    <w:rsid w:val="007F078B"/>
    <w:rsid w:val="007F08E7"/>
    <w:rsid w:val="007F091F"/>
    <w:rsid w:val="007F137D"/>
    <w:rsid w:val="007F1E97"/>
    <w:rsid w:val="007F21B8"/>
    <w:rsid w:val="007F2775"/>
    <w:rsid w:val="007F2EFE"/>
    <w:rsid w:val="007F3002"/>
    <w:rsid w:val="007F3226"/>
    <w:rsid w:val="007F3388"/>
    <w:rsid w:val="007F4CAA"/>
    <w:rsid w:val="007F4CD2"/>
    <w:rsid w:val="007F5198"/>
    <w:rsid w:val="007F6FB4"/>
    <w:rsid w:val="007F77AC"/>
    <w:rsid w:val="007F7DFB"/>
    <w:rsid w:val="0080089E"/>
    <w:rsid w:val="00801910"/>
    <w:rsid w:val="00803DC6"/>
    <w:rsid w:val="008045B3"/>
    <w:rsid w:val="0080478A"/>
    <w:rsid w:val="008050B0"/>
    <w:rsid w:val="008059B1"/>
    <w:rsid w:val="00806136"/>
    <w:rsid w:val="008077ED"/>
    <w:rsid w:val="008079B6"/>
    <w:rsid w:val="008106DA"/>
    <w:rsid w:val="00810E03"/>
    <w:rsid w:val="00811504"/>
    <w:rsid w:val="0081183A"/>
    <w:rsid w:val="008147EB"/>
    <w:rsid w:val="00814D1F"/>
    <w:rsid w:val="0081639B"/>
    <w:rsid w:val="00816900"/>
    <w:rsid w:val="008169E1"/>
    <w:rsid w:val="00816F5C"/>
    <w:rsid w:val="008171D4"/>
    <w:rsid w:val="008176A8"/>
    <w:rsid w:val="00820683"/>
    <w:rsid w:val="00820928"/>
    <w:rsid w:val="00820996"/>
    <w:rsid w:val="008225A1"/>
    <w:rsid w:val="00822ACB"/>
    <w:rsid w:val="00822C6C"/>
    <w:rsid w:val="00823A8E"/>
    <w:rsid w:val="0082582C"/>
    <w:rsid w:val="00827DD5"/>
    <w:rsid w:val="0083002F"/>
    <w:rsid w:val="0083088C"/>
    <w:rsid w:val="00831172"/>
    <w:rsid w:val="0083280E"/>
    <w:rsid w:val="00832F5B"/>
    <w:rsid w:val="0083310D"/>
    <w:rsid w:val="00833FC6"/>
    <w:rsid w:val="0083475C"/>
    <w:rsid w:val="0083499A"/>
    <w:rsid w:val="008367A8"/>
    <w:rsid w:val="00836A86"/>
    <w:rsid w:val="008377AF"/>
    <w:rsid w:val="0084043F"/>
    <w:rsid w:val="00840593"/>
    <w:rsid w:val="008405E3"/>
    <w:rsid w:val="0084076B"/>
    <w:rsid w:val="00842985"/>
    <w:rsid w:val="00842A56"/>
    <w:rsid w:val="00843601"/>
    <w:rsid w:val="00844DF4"/>
    <w:rsid w:val="008455DC"/>
    <w:rsid w:val="00845B71"/>
    <w:rsid w:val="00845F06"/>
    <w:rsid w:val="0084619A"/>
    <w:rsid w:val="00846B34"/>
    <w:rsid w:val="00846BBD"/>
    <w:rsid w:val="0084734F"/>
    <w:rsid w:val="00847606"/>
    <w:rsid w:val="00851448"/>
    <w:rsid w:val="0085196C"/>
    <w:rsid w:val="00853560"/>
    <w:rsid w:val="00853892"/>
    <w:rsid w:val="00854F77"/>
    <w:rsid w:val="00855090"/>
    <w:rsid w:val="00855D2F"/>
    <w:rsid w:val="00856063"/>
    <w:rsid w:val="00856257"/>
    <w:rsid w:val="00856EEA"/>
    <w:rsid w:val="008571A9"/>
    <w:rsid w:val="008615E9"/>
    <w:rsid w:val="008622CE"/>
    <w:rsid w:val="0086305B"/>
    <w:rsid w:val="0086363C"/>
    <w:rsid w:val="0086391C"/>
    <w:rsid w:val="00863C4B"/>
    <w:rsid w:val="00864942"/>
    <w:rsid w:val="00865015"/>
    <w:rsid w:val="0086557C"/>
    <w:rsid w:val="008671AB"/>
    <w:rsid w:val="00867573"/>
    <w:rsid w:val="00870BE5"/>
    <w:rsid w:val="00870C84"/>
    <w:rsid w:val="00871DED"/>
    <w:rsid w:val="00874DCC"/>
    <w:rsid w:val="0087682B"/>
    <w:rsid w:val="00877545"/>
    <w:rsid w:val="00877C65"/>
    <w:rsid w:val="008801E9"/>
    <w:rsid w:val="008805AB"/>
    <w:rsid w:val="00880B72"/>
    <w:rsid w:val="0088190C"/>
    <w:rsid w:val="008822DB"/>
    <w:rsid w:val="008833F0"/>
    <w:rsid w:val="00885B46"/>
    <w:rsid w:val="00886E2A"/>
    <w:rsid w:val="00887CC1"/>
    <w:rsid w:val="00890912"/>
    <w:rsid w:val="00890B43"/>
    <w:rsid w:val="00890D94"/>
    <w:rsid w:val="00890F40"/>
    <w:rsid w:val="00891868"/>
    <w:rsid w:val="00893609"/>
    <w:rsid w:val="00893EE5"/>
    <w:rsid w:val="008953CA"/>
    <w:rsid w:val="00895A18"/>
    <w:rsid w:val="00895D75"/>
    <w:rsid w:val="00896057"/>
    <w:rsid w:val="008968CF"/>
    <w:rsid w:val="00896FC2"/>
    <w:rsid w:val="008A156C"/>
    <w:rsid w:val="008A2750"/>
    <w:rsid w:val="008A2EB9"/>
    <w:rsid w:val="008A3C18"/>
    <w:rsid w:val="008A4912"/>
    <w:rsid w:val="008A4A62"/>
    <w:rsid w:val="008A520E"/>
    <w:rsid w:val="008A5A55"/>
    <w:rsid w:val="008A70E6"/>
    <w:rsid w:val="008A7C84"/>
    <w:rsid w:val="008A7F92"/>
    <w:rsid w:val="008B1351"/>
    <w:rsid w:val="008B2B72"/>
    <w:rsid w:val="008B2E59"/>
    <w:rsid w:val="008B3090"/>
    <w:rsid w:val="008B3497"/>
    <w:rsid w:val="008B3D7D"/>
    <w:rsid w:val="008B6AF4"/>
    <w:rsid w:val="008B7317"/>
    <w:rsid w:val="008B7BE0"/>
    <w:rsid w:val="008C03FC"/>
    <w:rsid w:val="008C0D25"/>
    <w:rsid w:val="008C0D41"/>
    <w:rsid w:val="008C187B"/>
    <w:rsid w:val="008C25DD"/>
    <w:rsid w:val="008C31B9"/>
    <w:rsid w:val="008C32DF"/>
    <w:rsid w:val="008C4238"/>
    <w:rsid w:val="008C4604"/>
    <w:rsid w:val="008C47F5"/>
    <w:rsid w:val="008C4935"/>
    <w:rsid w:val="008C587E"/>
    <w:rsid w:val="008C5D48"/>
    <w:rsid w:val="008C7571"/>
    <w:rsid w:val="008C7FB3"/>
    <w:rsid w:val="008C7FDD"/>
    <w:rsid w:val="008D0EEC"/>
    <w:rsid w:val="008D1715"/>
    <w:rsid w:val="008D2290"/>
    <w:rsid w:val="008D2499"/>
    <w:rsid w:val="008D3924"/>
    <w:rsid w:val="008D3C13"/>
    <w:rsid w:val="008D403F"/>
    <w:rsid w:val="008D40ED"/>
    <w:rsid w:val="008D5E86"/>
    <w:rsid w:val="008D6352"/>
    <w:rsid w:val="008D73C9"/>
    <w:rsid w:val="008D789E"/>
    <w:rsid w:val="008D78B6"/>
    <w:rsid w:val="008E064F"/>
    <w:rsid w:val="008E068B"/>
    <w:rsid w:val="008E0CFF"/>
    <w:rsid w:val="008E0EC8"/>
    <w:rsid w:val="008E22C9"/>
    <w:rsid w:val="008E2411"/>
    <w:rsid w:val="008E27F6"/>
    <w:rsid w:val="008E3F98"/>
    <w:rsid w:val="008E4D89"/>
    <w:rsid w:val="008E5351"/>
    <w:rsid w:val="008E5FAF"/>
    <w:rsid w:val="008E67AE"/>
    <w:rsid w:val="008E7343"/>
    <w:rsid w:val="008E7AF9"/>
    <w:rsid w:val="008F0AFE"/>
    <w:rsid w:val="008F14A8"/>
    <w:rsid w:val="008F19E4"/>
    <w:rsid w:val="008F1D07"/>
    <w:rsid w:val="008F1F81"/>
    <w:rsid w:val="008F23AC"/>
    <w:rsid w:val="008F3621"/>
    <w:rsid w:val="008F3B57"/>
    <w:rsid w:val="008F3C79"/>
    <w:rsid w:val="008F5632"/>
    <w:rsid w:val="008F5EFF"/>
    <w:rsid w:val="008F6760"/>
    <w:rsid w:val="008F752D"/>
    <w:rsid w:val="008F7CE5"/>
    <w:rsid w:val="00900C40"/>
    <w:rsid w:val="00900F5F"/>
    <w:rsid w:val="009017A7"/>
    <w:rsid w:val="00903217"/>
    <w:rsid w:val="00903397"/>
    <w:rsid w:val="00903676"/>
    <w:rsid w:val="00904124"/>
    <w:rsid w:val="00905D0E"/>
    <w:rsid w:val="00907399"/>
    <w:rsid w:val="009077A6"/>
    <w:rsid w:val="00907E09"/>
    <w:rsid w:val="00907EC3"/>
    <w:rsid w:val="00910DDB"/>
    <w:rsid w:val="00911945"/>
    <w:rsid w:val="00913002"/>
    <w:rsid w:val="0091373D"/>
    <w:rsid w:val="00914A3D"/>
    <w:rsid w:val="00914DEB"/>
    <w:rsid w:val="009151C2"/>
    <w:rsid w:val="009157DF"/>
    <w:rsid w:val="00915ECA"/>
    <w:rsid w:val="00916E0C"/>
    <w:rsid w:val="00917D48"/>
    <w:rsid w:val="009200F5"/>
    <w:rsid w:val="00920677"/>
    <w:rsid w:val="00920B98"/>
    <w:rsid w:val="009210CB"/>
    <w:rsid w:val="009217F2"/>
    <w:rsid w:val="0092194C"/>
    <w:rsid w:val="0092248F"/>
    <w:rsid w:val="009224A2"/>
    <w:rsid w:val="0092271D"/>
    <w:rsid w:val="00922828"/>
    <w:rsid w:val="00924424"/>
    <w:rsid w:val="00924DCC"/>
    <w:rsid w:val="00924DF4"/>
    <w:rsid w:val="009252C9"/>
    <w:rsid w:val="00925393"/>
    <w:rsid w:val="0092549C"/>
    <w:rsid w:val="009267D7"/>
    <w:rsid w:val="00926E3C"/>
    <w:rsid w:val="00927874"/>
    <w:rsid w:val="009279E3"/>
    <w:rsid w:val="009307B2"/>
    <w:rsid w:val="009308AA"/>
    <w:rsid w:val="0093244D"/>
    <w:rsid w:val="00934E62"/>
    <w:rsid w:val="0093607F"/>
    <w:rsid w:val="0093670E"/>
    <w:rsid w:val="00936AA4"/>
    <w:rsid w:val="00936B5E"/>
    <w:rsid w:val="00937CD3"/>
    <w:rsid w:val="00940A29"/>
    <w:rsid w:val="00941D82"/>
    <w:rsid w:val="00942702"/>
    <w:rsid w:val="00942C93"/>
    <w:rsid w:val="00943876"/>
    <w:rsid w:val="00943965"/>
    <w:rsid w:val="00944B1C"/>
    <w:rsid w:val="00944BB9"/>
    <w:rsid w:val="009454E7"/>
    <w:rsid w:val="009456E3"/>
    <w:rsid w:val="009459E2"/>
    <w:rsid w:val="00945CB2"/>
    <w:rsid w:val="00947297"/>
    <w:rsid w:val="00950CF1"/>
    <w:rsid w:val="00951671"/>
    <w:rsid w:val="0095273B"/>
    <w:rsid w:val="00952B45"/>
    <w:rsid w:val="0095346D"/>
    <w:rsid w:val="009539CB"/>
    <w:rsid w:val="00954397"/>
    <w:rsid w:val="0095455F"/>
    <w:rsid w:val="00954FAF"/>
    <w:rsid w:val="009555D0"/>
    <w:rsid w:val="0095747F"/>
    <w:rsid w:val="00957486"/>
    <w:rsid w:val="00960680"/>
    <w:rsid w:val="00961B76"/>
    <w:rsid w:val="00961C50"/>
    <w:rsid w:val="00961E5D"/>
    <w:rsid w:val="009624C1"/>
    <w:rsid w:val="00962BF9"/>
    <w:rsid w:val="00963C26"/>
    <w:rsid w:val="00964BB0"/>
    <w:rsid w:val="009651AB"/>
    <w:rsid w:val="00965DEF"/>
    <w:rsid w:val="00965E4D"/>
    <w:rsid w:val="00966181"/>
    <w:rsid w:val="0097068D"/>
    <w:rsid w:val="00970C1D"/>
    <w:rsid w:val="00970FC5"/>
    <w:rsid w:val="0097125C"/>
    <w:rsid w:val="00971F9E"/>
    <w:rsid w:val="009730D1"/>
    <w:rsid w:val="009744E6"/>
    <w:rsid w:val="00975B81"/>
    <w:rsid w:val="0097710E"/>
    <w:rsid w:val="009771B4"/>
    <w:rsid w:val="009808F4"/>
    <w:rsid w:val="00981B2F"/>
    <w:rsid w:val="00982067"/>
    <w:rsid w:val="00985272"/>
    <w:rsid w:val="00985620"/>
    <w:rsid w:val="00985DE1"/>
    <w:rsid w:val="00986315"/>
    <w:rsid w:val="00986742"/>
    <w:rsid w:val="00986A0B"/>
    <w:rsid w:val="00986D88"/>
    <w:rsid w:val="009875D2"/>
    <w:rsid w:val="00987741"/>
    <w:rsid w:val="00992D3A"/>
    <w:rsid w:val="009946B2"/>
    <w:rsid w:val="009954C8"/>
    <w:rsid w:val="00996898"/>
    <w:rsid w:val="00996A66"/>
    <w:rsid w:val="009A1040"/>
    <w:rsid w:val="009A1063"/>
    <w:rsid w:val="009A1A43"/>
    <w:rsid w:val="009A230F"/>
    <w:rsid w:val="009A247B"/>
    <w:rsid w:val="009A3376"/>
    <w:rsid w:val="009A3A59"/>
    <w:rsid w:val="009A449C"/>
    <w:rsid w:val="009A46C5"/>
    <w:rsid w:val="009A4EA0"/>
    <w:rsid w:val="009A727D"/>
    <w:rsid w:val="009A7C4E"/>
    <w:rsid w:val="009B0170"/>
    <w:rsid w:val="009B0E40"/>
    <w:rsid w:val="009B15D8"/>
    <w:rsid w:val="009B3541"/>
    <w:rsid w:val="009B4CFF"/>
    <w:rsid w:val="009B6B49"/>
    <w:rsid w:val="009B6DC3"/>
    <w:rsid w:val="009C0EEC"/>
    <w:rsid w:val="009C18A0"/>
    <w:rsid w:val="009C202A"/>
    <w:rsid w:val="009C26E5"/>
    <w:rsid w:val="009C2EAB"/>
    <w:rsid w:val="009C302D"/>
    <w:rsid w:val="009C4B10"/>
    <w:rsid w:val="009C540F"/>
    <w:rsid w:val="009C5CF6"/>
    <w:rsid w:val="009C5D90"/>
    <w:rsid w:val="009C658E"/>
    <w:rsid w:val="009C6F4B"/>
    <w:rsid w:val="009C7262"/>
    <w:rsid w:val="009C7615"/>
    <w:rsid w:val="009D1937"/>
    <w:rsid w:val="009D197F"/>
    <w:rsid w:val="009D27AC"/>
    <w:rsid w:val="009D3EE0"/>
    <w:rsid w:val="009D4056"/>
    <w:rsid w:val="009D4498"/>
    <w:rsid w:val="009D4670"/>
    <w:rsid w:val="009D5DA3"/>
    <w:rsid w:val="009D60F1"/>
    <w:rsid w:val="009D6384"/>
    <w:rsid w:val="009D6626"/>
    <w:rsid w:val="009E09D4"/>
    <w:rsid w:val="009E17EA"/>
    <w:rsid w:val="009E2289"/>
    <w:rsid w:val="009E2E6A"/>
    <w:rsid w:val="009E3B4C"/>
    <w:rsid w:val="009E4DC0"/>
    <w:rsid w:val="009E55C2"/>
    <w:rsid w:val="009E651B"/>
    <w:rsid w:val="009E6CE1"/>
    <w:rsid w:val="009E6F52"/>
    <w:rsid w:val="009E7BB6"/>
    <w:rsid w:val="009F02B8"/>
    <w:rsid w:val="009F0A3C"/>
    <w:rsid w:val="009F14EC"/>
    <w:rsid w:val="009F1508"/>
    <w:rsid w:val="009F20E9"/>
    <w:rsid w:val="009F279F"/>
    <w:rsid w:val="009F2C7A"/>
    <w:rsid w:val="00A006F7"/>
    <w:rsid w:val="00A00F04"/>
    <w:rsid w:val="00A0155C"/>
    <w:rsid w:val="00A01798"/>
    <w:rsid w:val="00A0429D"/>
    <w:rsid w:val="00A054EA"/>
    <w:rsid w:val="00A06086"/>
    <w:rsid w:val="00A068DB"/>
    <w:rsid w:val="00A06D6E"/>
    <w:rsid w:val="00A06D77"/>
    <w:rsid w:val="00A07829"/>
    <w:rsid w:val="00A07D91"/>
    <w:rsid w:val="00A102E7"/>
    <w:rsid w:val="00A1039F"/>
    <w:rsid w:val="00A11076"/>
    <w:rsid w:val="00A121E5"/>
    <w:rsid w:val="00A12289"/>
    <w:rsid w:val="00A12DE2"/>
    <w:rsid w:val="00A13C35"/>
    <w:rsid w:val="00A15474"/>
    <w:rsid w:val="00A15D2B"/>
    <w:rsid w:val="00A16034"/>
    <w:rsid w:val="00A16494"/>
    <w:rsid w:val="00A16A09"/>
    <w:rsid w:val="00A16AF0"/>
    <w:rsid w:val="00A178B5"/>
    <w:rsid w:val="00A17958"/>
    <w:rsid w:val="00A17A48"/>
    <w:rsid w:val="00A21AB9"/>
    <w:rsid w:val="00A21E9A"/>
    <w:rsid w:val="00A22012"/>
    <w:rsid w:val="00A22944"/>
    <w:rsid w:val="00A22A4D"/>
    <w:rsid w:val="00A232B5"/>
    <w:rsid w:val="00A237AE"/>
    <w:rsid w:val="00A26A68"/>
    <w:rsid w:val="00A26B81"/>
    <w:rsid w:val="00A26D47"/>
    <w:rsid w:val="00A2794B"/>
    <w:rsid w:val="00A300FB"/>
    <w:rsid w:val="00A308D2"/>
    <w:rsid w:val="00A314B6"/>
    <w:rsid w:val="00A317BD"/>
    <w:rsid w:val="00A32094"/>
    <w:rsid w:val="00A32E10"/>
    <w:rsid w:val="00A35042"/>
    <w:rsid w:val="00A36339"/>
    <w:rsid w:val="00A36F6A"/>
    <w:rsid w:val="00A37E59"/>
    <w:rsid w:val="00A401B5"/>
    <w:rsid w:val="00A40464"/>
    <w:rsid w:val="00A40843"/>
    <w:rsid w:val="00A41601"/>
    <w:rsid w:val="00A41BE4"/>
    <w:rsid w:val="00A41D22"/>
    <w:rsid w:val="00A420C2"/>
    <w:rsid w:val="00A420D1"/>
    <w:rsid w:val="00A429F1"/>
    <w:rsid w:val="00A43303"/>
    <w:rsid w:val="00A4444D"/>
    <w:rsid w:val="00A448AE"/>
    <w:rsid w:val="00A450B5"/>
    <w:rsid w:val="00A4566B"/>
    <w:rsid w:val="00A45DFB"/>
    <w:rsid w:val="00A463D3"/>
    <w:rsid w:val="00A47594"/>
    <w:rsid w:val="00A504ED"/>
    <w:rsid w:val="00A50C7D"/>
    <w:rsid w:val="00A50CDA"/>
    <w:rsid w:val="00A50EEE"/>
    <w:rsid w:val="00A5139A"/>
    <w:rsid w:val="00A514FA"/>
    <w:rsid w:val="00A521E1"/>
    <w:rsid w:val="00A53DD3"/>
    <w:rsid w:val="00A54E22"/>
    <w:rsid w:val="00A55349"/>
    <w:rsid w:val="00A555DF"/>
    <w:rsid w:val="00A55707"/>
    <w:rsid w:val="00A55814"/>
    <w:rsid w:val="00A55D2B"/>
    <w:rsid w:val="00A61C62"/>
    <w:rsid w:val="00A6277E"/>
    <w:rsid w:val="00A63D69"/>
    <w:rsid w:val="00A642BD"/>
    <w:rsid w:val="00A648D9"/>
    <w:rsid w:val="00A65669"/>
    <w:rsid w:val="00A70AD0"/>
    <w:rsid w:val="00A71381"/>
    <w:rsid w:val="00A733EC"/>
    <w:rsid w:val="00A742D8"/>
    <w:rsid w:val="00A7435D"/>
    <w:rsid w:val="00A743B4"/>
    <w:rsid w:val="00A747C9"/>
    <w:rsid w:val="00A74E7E"/>
    <w:rsid w:val="00A753C7"/>
    <w:rsid w:val="00A807A9"/>
    <w:rsid w:val="00A80AF5"/>
    <w:rsid w:val="00A821E9"/>
    <w:rsid w:val="00A83062"/>
    <w:rsid w:val="00A8405D"/>
    <w:rsid w:val="00A84252"/>
    <w:rsid w:val="00A847E2"/>
    <w:rsid w:val="00A849C9"/>
    <w:rsid w:val="00A84EBB"/>
    <w:rsid w:val="00A85824"/>
    <w:rsid w:val="00A86118"/>
    <w:rsid w:val="00A8616E"/>
    <w:rsid w:val="00A86413"/>
    <w:rsid w:val="00A86A9E"/>
    <w:rsid w:val="00A86DD4"/>
    <w:rsid w:val="00A917C8"/>
    <w:rsid w:val="00A91F85"/>
    <w:rsid w:val="00A927D3"/>
    <w:rsid w:val="00A942D1"/>
    <w:rsid w:val="00A97F6E"/>
    <w:rsid w:val="00AA0C83"/>
    <w:rsid w:val="00AA647C"/>
    <w:rsid w:val="00AA6976"/>
    <w:rsid w:val="00AB10BE"/>
    <w:rsid w:val="00AB1BB8"/>
    <w:rsid w:val="00AB1DC8"/>
    <w:rsid w:val="00AB2100"/>
    <w:rsid w:val="00AB2FA0"/>
    <w:rsid w:val="00AB32F4"/>
    <w:rsid w:val="00AB358C"/>
    <w:rsid w:val="00AB35E0"/>
    <w:rsid w:val="00AB3826"/>
    <w:rsid w:val="00AB3BD3"/>
    <w:rsid w:val="00AB4A02"/>
    <w:rsid w:val="00AB570B"/>
    <w:rsid w:val="00AB5C9A"/>
    <w:rsid w:val="00AB6C78"/>
    <w:rsid w:val="00AC0245"/>
    <w:rsid w:val="00AC0DC9"/>
    <w:rsid w:val="00AC1A38"/>
    <w:rsid w:val="00AC2210"/>
    <w:rsid w:val="00AC245C"/>
    <w:rsid w:val="00AC2957"/>
    <w:rsid w:val="00AC2E20"/>
    <w:rsid w:val="00AC2E5A"/>
    <w:rsid w:val="00AC39A9"/>
    <w:rsid w:val="00AC4604"/>
    <w:rsid w:val="00AC46F1"/>
    <w:rsid w:val="00AC4A1E"/>
    <w:rsid w:val="00AC4BE5"/>
    <w:rsid w:val="00AC54A0"/>
    <w:rsid w:val="00AC6787"/>
    <w:rsid w:val="00AC7835"/>
    <w:rsid w:val="00AC7FEF"/>
    <w:rsid w:val="00AD09CA"/>
    <w:rsid w:val="00AD0F19"/>
    <w:rsid w:val="00AD106A"/>
    <w:rsid w:val="00AD1E28"/>
    <w:rsid w:val="00AD24DF"/>
    <w:rsid w:val="00AD255D"/>
    <w:rsid w:val="00AD3463"/>
    <w:rsid w:val="00AD3557"/>
    <w:rsid w:val="00AD3779"/>
    <w:rsid w:val="00AD6455"/>
    <w:rsid w:val="00AD7052"/>
    <w:rsid w:val="00AD70F7"/>
    <w:rsid w:val="00AD714B"/>
    <w:rsid w:val="00AD7C81"/>
    <w:rsid w:val="00AE1647"/>
    <w:rsid w:val="00AE1E0A"/>
    <w:rsid w:val="00AE280A"/>
    <w:rsid w:val="00AE385F"/>
    <w:rsid w:val="00AE48E0"/>
    <w:rsid w:val="00AE535C"/>
    <w:rsid w:val="00AE6FE2"/>
    <w:rsid w:val="00AF015A"/>
    <w:rsid w:val="00AF102C"/>
    <w:rsid w:val="00AF1DD8"/>
    <w:rsid w:val="00AF226D"/>
    <w:rsid w:val="00AF26F4"/>
    <w:rsid w:val="00AF2AD8"/>
    <w:rsid w:val="00AF3B23"/>
    <w:rsid w:val="00AF3FA5"/>
    <w:rsid w:val="00AF42D2"/>
    <w:rsid w:val="00AF4395"/>
    <w:rsid w:val="00AF45B1"/>
    <w:rsid w:val="00AF4AE8"/>
    <w:rsid w:val="00AF4D73"/>
    <w:rsid w:val="00AF6595"/>
    <w:rsid w:val="00AF65E5"/>
    <w:rsid w:val="00B002E7"/>
    <w:rsid w:val="00B0043C"/>
    <w:rsid w:val="00B00971"/>
    <w:rsid w:val="00B009A9"/>
    <w:rsid w:val="00B00CB7"/>
    <w:rsid w:val="00B02D10"/>
    <w:rsid w:val="00B03398"/>
    <w:rsid w:val="00B036AD"/>
    <w:rsid w:val="00B040E1"/>
    <w:rsid w:val="00B04AAE"/>
    <w:rsid w:val="00B06F56"/>
    <w:rsid w:val="00B07995"/>
    <w:rsid w:val="00B079D5"/>
    <w:rsid w:val="00B07B84"/>
    <w:rsid w:val="00B07FCE"/>
    <w:rsid w:val="00B10AE9"/>
    <w:rsid w:val="00B10E7F"/>
    <w:rsid w:val="00B1104A"/>
    <w:rsid w:val="00B11872"/>
    <w:rsid w:val="00B1293C"/>
    <w:rsid w:val="00B12950"/>
    <w:rsid w:val="00B15130"/>
    <w:rsid w:val="00B15D7F"/>
    <w:rsid w:val="00B168C2"/>
    <w:rsid w:val="00B20852"/>
    <w:rsid w:val="00B20DF1"/>
    <w:rsid w:val="00B210AF"/>
    <w:rsid w:val="00B21941"/>
    <w:rsid w:val="00B21E65"/>
    <w:rsid w:val="00B234BA"/>
    <w:rsid w:val="00B2378D"/>
    <w:rsid w:val="00B23FDE"/>
    <w:rsid w:val="00B2450D"/>
    <w:rsid w:val="00B24DAA"/>
    <w:rsid w:val="00B2518D"/>
    <w:rsid w:val="00B26117"/>
    <w:rsid w:val="00B269E9"/>
    <w:rsid w:val="00B309AD"/>
    <w:rsid w:val="00B3161E"/>
    <w:rsid w:val="00B32086"/>
    <w:rsid w:val="00B33292"/>
    <w:rsid w:val="00B33A99"/>
    <w:rsid w:val="00B342FF"/>
    <w:rsid w:val="00B343E5"/>
    <w:rsid w:val="00B34B9D"/>
    <w:rsid w:val="00B35BBF"/>
    <w:rsid w:val="00B36042"/>
    <w:rsid w:val="00B422D4"/>
    <w:rsid w:val="00B442A1"/>
    <w:rsid w:val="00B45815"/>
    <w:rsid w:val="00B46891"/>
    <w:rsid w:val="00B4697F"/>
    <w:rsid w:val="00B46FAC"/>
    <w:rsid w:val="00B47620"/>
    <w:rsid w:val="00B47D7D"/>
    <w:rsid w:val="00B500FC"/>
    <w:rsid w:val="00B50107"/>
    <w:rsid w:val="00B50370"/>
    <w:rsid w:val="00B505EC"/>
    <w:rsid w:val="00B50FC8"/>
    <w:rsid w:val="00B5426C"/>
    <w:rsid w:val="00B542DD"/>
    <w:rsid w:val="00B54D38"/>
    <w:rsid w:val="00B54EB6"/>
    <w:rsid w:val="00B561A8"/>
    <w:rsid w:val="00B56C4F"/>
    <w:rsid w:val="00B5704E"/>
    <w:rsid w:val="00B5762E"/>
    <w:rsid w:val="00B57E01"/>
    <w:rsid w:val="00B6029D"/>
    <w:rsid w:val="00B60A14"/>
    <w:rsid w:val="00B60C3F"/>
    <w:rsid w:val="00B60D92"/>
    <w:rsid w:val="00B61006"/>
    <w:rsid w:val="00B61688"/>
    <w:rsid w:val="00B6197F"/>
    <w:rsid w:val="00B61F61"/>
    <w:rsid w:val="00B62247"/>
    <w:rsid w:val="00B62927"/>
    <w:rsid w:val="00B6322C"/>
    <w:rsid w:val="00B63C26"/>
    <w:rsid w:val="00B64B75"/>
    <w:rsid w:val="00B651F4"/>
    <w:rsid w:val="00B652A7"/>
    <w:rsid w:val="00B657F9"/>
    <w:rsid w:val="00B66345"/>
    <w:rsid w:val="00B66692"/>
    <w:rsid w:val="00B6674A"/>
    <w:rsid w:val="00B67C2A"/>
    <w:rsid w:val="00B705A7"/>
    <w:rsid w:val="00B70698"/>
    <w:rsid w:val="00B70E89"/>
    <w:rsid w:val="00B71072"/>
    <w:rsid w:val="00B714D6"/>
    <w:rsid w:val="00B73103"/>
    <w:rsid w:val="00B734A8"/>
    <w:rsid w:val="00B76612"/>
    <w:rsid w:val="00B76FF3"/>
    <w:rsid w:val="00B7700A"/>
    <w:rsid w:val="00B81773"/>
    <w:rsid w:val="00B81D27"/>
    <w:rsid w:val="00B82056"/>
    <w:rsid w:val="00B82AD8"/>
    <w:rsid w:val="00B82D3C"/>
    <w:rsid w:val="00B83C9A"/>
    <w:rsid w:val="00B85618"/>
    <w:rsid w:val="00B86AEB"/>
    <w:rsid w:val="00B901C9"/>
    <w:rsid w:val="00B90524"/>
    <w:rsid w:val="00B91763"/>
    <w:rsid w:val="00B92BAF"/>
    <w:rsid w:val="00B92D3F"/>
    <w:rsid w:val="00B92E36"/>
    <w:rsid w:val="00B93543"/>
    <w:rsid w:val="00B935A5"/>
    <w:rsid w:val="00B95552"/>
    <w:rsid w:val="00B95570"/>
    <w:rsid w:val="00B96D33"/>
    <w:rsid w:val="00B97609"/>
    <w:rsid w:val="00B97B01"/>
    <w:rsid w:val="00B97B8D"/>
    <w:rsid w:val="00BA037A"/>
    <w:rsid w:val="00BA1207"/>
    <w:rsid w:val="00BA317E"/>
    <w:rsid w:val="00BA3351"/>
    <w:rsid w:val="00BA3641"/>
    <w:rsid w:val="00BA3B71"/>
    <w:rsid w:val="00BA3FBC"/>
    <w:rsid w:val="00BA43A5"/>
    <w:rsid w:val="00BA4DD4"/>
    <w:rsid w:val="00BA4EC3"/>
    <w:rsid w:val="00BA4F95"/>
    <w:rsid w:val="00BA64FA"/>
    <w:rsid w:val="00BA6556"/>
    <w:rsid w:val="00BB000C"/>
    <w:rsid w:val="00BB00C1"/>
    <w:rsid w:val="00BB0508"/>
    <w:rsid w:val="00BB37C0"/>
    <w:rsid w:val="00BB423A"/>
    <w:rsid w:val="00BB46EC"/>
    <w:rsid w:val="00BB4FAA"/>
    <w:rsid w:val="00BB67FA"/>
    <w:rsid w:val="00BB6B45"/>
    <w:rsid w:val="00BB7B79"/>
    <w:rsid w:val="00BB7F80"/>
    <w:rsid w:val="00BC1FF6"/>
    <w:rsid w:val="00BC2F95"/>
    <w:rsid w:val="00BC3122"/>
    <w:rsid w:val="00BC339D"/>
    <w:rsid w:val="00BC5584"/>
    <w:rsid w:val="00BC57AC"/>
    <w:rsid w:val="00BC5A12"/>
    <w:rsid w:val="00BC688B"/>
    <w:rsid w:val="00BC6EFC"/>
    <w:rsid w:val="00BC7001"/>
    <w:rsid w:val="00BC70E9"/>
    <w:rsid w:val="00BC7A36"/>
    <w:rsid w:val="00BC7D38"/>
    <w:rsid w:val="00BD123D"/>
    <w:rsid w:val="00BD1D27"/>
    <w:rsid w:val="00BD1F39"/>
    <w:rsid w:val="00BD2505"/>
    <w:rsid w:val="00BD3064"/>
    <w:rsid w:val="00BD4D14"/>
    <w:rsid w:val="00BD594E"/>
    <w:rsid w:val="00BD5C8B"/>
    <w:rsid w:val="00BD6CD7"/>
    <w:rsid w:val="00BD7550"/>
    <w:rsid w:val="00BE0736"/>
    <w:rsid w:val="00BE0D5E"/>
    <w:rsid w:val="00BE186E"/>
    <w:rsid w:val="00BE1CCF"/>
    <w:rsid w:val="00BE1D8D"/>
    <w:rsid w:val="00BE2B3E"/>
    <w:rsid w:val="00BE384E"/>
    <w:rsid w:val="00BE4851"/>
    <w:rsid w:val="00BE52C4"/>
    <w:rsid w:val="00BE6515"/>
    <w:rsid w:val="00BE79A3"/>
    <w:rsid w:val="00BF06F7"/>
    <w:rsid w:val="00BF15D5"/>
    <w:rsid w:val="00BF1860"/>
    <w:rsid w:val="00BF284F"/>
    <w:rsid w:val="00BF2F12"/>
    <w:rsid w:val="00BF326E"/>
    <w:rsid w:val="00BF34A8"/>
    <w:rsid w:val="00BF3E73"/>
    <w:rsid w:val="00BF4B22"/>
    <w:rsid w:val="00BF5337"/>
    <w:rsid w:val="00BF61DC"/>
    <w:rsid w:val="00BF7EB6"/>
    <w:rsid w:val="00C00F68"/>
    <w:rsid w:val="00C0132D"/>
    <w:rsid w:val="00C013DF"/>
    <w:rsid w:val="00C01ADD"/>
    <w:rsid w:val="00C021C3"/>
    <w:rsid w:val="00C02CCB"/>
    <w:rsid w:val="00C04CC8"/>
    <w:rsid w:val="00C051D8"/>
    <w:rsid w:val="00C059C9"/>
    <w:rsid w:val="00C0752B"/>
    <w:rsid w:val="00C0766A"/>
    <w:rsid w:val="00C10DE4"/>
    <w:rsid w:val="00C119F5"/>
    <w:rsid w:val="00C11D31"/>
    <w:rsid w:val="00C128D8"/>
    <w:rsid w:val="00C133C7"/>
    <w:rsid w:val="00C13437"/>
    <w:rsid w:val="00C150B0"/>
    <w:rsid w:val="00C165C8"/>
    <w:rsid w:val="00C20FE8"/>
    <w:rsid w:val="00C21C5C"/>
    <w:rsid w:val="00C23779"/>
    <w:rsid w:val="00C23F2E"/>
    <w:rsid w:val="00C24FE5"/>
    <w:rsid w:val="00C254D9"/>
    <w:rsid w:val="00C25F21"/>
    <w:rsid w:val="00C25F24"/>
    <w:rsid w:val="00C26419"/>
    <w:rsid w:val="00C266D8"/>
    <w:rsid w:val="00C2680B"/>
    <w:rsid w:val="00C30F39"/>
    <w:rsid w:val="00C31DB1"/>
    <w:rsid w:val="00C34424"/>
    <w:rsid w:val="00C34552"/>
    <w:rsid w:val="00C34949"/>
    <w:rsid w:val="00C37C05"/>
    <w:rsid w:val="00C40F4B"/>
    <w:rsid w:val="00C43080"/>
    <w:rsid w:val="00C432A1"/>
    <w:rsid w:val="00C436A2"/>
    <w:rsid w:val="00C444F9"/>
    <w:rsid w:val="00C457D7"/>
    <w:rsid w:val="00C45EA6"/>
    <w:rsid w:val="00C46668"/>
    <w:rsid w:val="00C50B92"/>
    <w:rsid w:val="00C50C5A"/>
    <w:rsid w:val="00C512CC"/>
    <w:rsid w:val="00C525C7"/>
    <w:rsid w:val="00C53D80"/>
    <w:rsid w:val="00C53F0D"/>
    <w:rsid w:val="00C549DA"/>
    <w:rsid w:val="00C5550D"/>
    <w:rsid w:val="00C55AC1"/>
    <w:rsid w:val="00C5630B"/>
    <w:rsid w:val="00C567CC"/>
    <w:rsid w:val="00C57161"/>
    <w:rsid w:val="00C575B4"/>
    <w:rsid w:val="00C60BA5"/>
    <w:rsid w:val="00C61180"/>
    <w:rsid w:val="00C62006"/>
    <w:rsid w:val="00C62941"/>
    <w:rsid w:val="00C62AD3"/>
    <w:rsid w:val="00C62AFB"/>
    <w:rsid w:val="00C638A6"/>
    <w:rsid w:val="00C63EF3"/>
    <w:rsid w:val="00C63F02"/>
    <w:rsid w:val="00C64E0A"/>
    <w:rsid w:val="00C651ED"/>
    <w:rsid w:val="00C65354"/>
    <w:rsid w:val="00C66626"/>
    <w:rsid w:val="00C66659"/>
    <w:rsid w:val="00C667D7"/>
    <w:rsid w:val="00C66CB0"/>
    <w:rsid w:val="00C66F84"/>
    <w:rsid w:val="00C674C4"/>
    <w:rsid w:val="00C7094E"/>
    <w:rsid w:val="00C71641"/>
    <w:rsid w:val="00C71B4A"/>
    <w:rsid w:val="00C71D8E"/>
    <w:rsid w:val="00C71EEA"/>
    <w:rsid w:val="00C72103"/>
    <w:rsid w:val="00C73A9C"/>
    <w:rsid w:val="00C73C7F"/>
    <w:rsid w:val="00C742FA"/>
    <w:rsid w:val="00C748B9"/>
    <w:rsid w:val="00C74E90"/>
    <w:rsid w:val="00C74F4E"/>
    <w:rsid w:val="00C759AD"/>
    <w:rsid w:val="00C75D3A"/>
    <w:rsid w:val="00C764DA"/>
    <w:rsid w:val="00C77051"/>
    <w:rsid w:val="00C772B5"/>
    <w:rsid w:val="00C77822"/>
    <w:rsid w:val="00C80BC1"/>
    <w:rsid w:val="00C81B96"/>
    <w:rsid w:val="00C8384B"/>
    <w:rsid w:val="00C83AB1"/>
    <w:rsid w:val="00C83F13"/>
    <w:rsid w:val="00C8494A"/>
    <w:rsid w:val="00C84A52"/>
    <w:rsid w:val="00C85199"/>
    <w:rsid w:val="00C85296"/>
    <w:rsid w:val="00C8695D"/>
    <w:rsid w:val="00C908CD"/>
    <w:rsid w:val="00C91CEA"/>
    <w:rsid w:val="00C93127"/>
    <w:rsid w:val="00C933EB"/>
    <w:rsid w:val="00C93639"/>
    <w:rsid w:val="00C94428"/>
    <w:rsid w:val="00C94558"/>
    <w:rsid w:val="00C94721"/>
    <w:rsid w:val="00C948A7"/>
    <w:rsid w:val="00C953B7"/>
    <w:rsid w:val="00C95400"/>
    <w:rsid w:val="00C95B5E"/>
    <w:rsid w:val="00C95C28"/>
    <w:rsid w:val="00C95EB8"/>
    <w:rsid w:val="00C96DF8"/>
    <w:rsid w:val="00C97F79"/>
    <w:rsid w:val="00CA0008"/>
    <w:rsid w:val="00CA08F0"/>
    <w:rsid w:val="00CA37B5"/>
    <w:rsid w:val="00CA3A59"/>
    <w:rsid w:val="00CA3D4C"/>
    <w:rsid w:val="00CA51ED"/>
    <w:rsid w:val="00CA557A"/>
    <w:rsid w:val="00CA5974"/>
    <w:rsid w:val="00CA59AC"/>
    <w:rsid w:val="00CA6EAC"/>
    <w:rsid w:val="00CA70B2"/>
    <w:rsid w:val="00CA70F1"/>
    <w:rsid w:val="00CA7D21"/>
    <w:rsid w:val="00CB0155"/>
    <w:rsid w:val="00CB0697"/>
    <w:rsid w:val="00CB0D2B"/>
    <w:rsid w:val="00CB0F01"/>
    <w:rsid w:val="00CB0F6C"/>
    <w:rsid w:val="00CB129A"/>
    <w:rsid w:val="00CB1E7D"/>
    <w:rsid w:val="00CB225C"/>
    <w:rsid w:val="00CB32EA"/>
    <w:rsid w:val="00CB3435"/>
    <w:rsid w:val="00CB367B"/>
    <w:rsid w:val="00CB38B5"/>
    <w:rsid w:val="00CB3D45"/>
    <w:rsid w:val="00CB41C6"/>
    <w:rsid w:val="00CB572D"/>
    <w:rsid w:val="00CB59DF"/>
    <w:rsid w:val="00CB5DE2"/>
    <w:rsid w:val="00CB6A8A"/>
    <w:rsid w:val="00CB7E6E"/>
    <w:rsid w:val="00CC071F"/>
    <w:rsid w:val="00CC155E"/>
    <w:rsid w:val="00CC2FF3"/>
    <w:rsid w:val="00CC3AB9"/>
    <w:rsid w:val="00CC485A"/>
    <w:rsid w:val="00CC52BA"/>
    <w:rsid w:val="00CC7320"/>
    <w:rsid w:val="00CC75D7"/>
    <w:rsid w:val="00CD01BE"/>
    <w:rsid w:val="00CD0560"/>
    <w:rsid w:val="00CD074A"/>
    <w:rsid w:val="00CD0919"/>
    <w:rsid w:val="00CD2078"/>
    <w:rsid w:val="00CD2703"/>
    <w:rsid w:val="00CD29A0"/>
    <w:rsid w:val="00CD32D5"/>
    <w:rsid w:val="00CD38E4"/>
    <w:rsid w:val="00CD396D"/>
    <w:rsid w:val="00CD3F85"/>
    <w:rsid w:val="00CD4810"/>
    <w:rsid w:val="00CD5AE8"/>
    <w:rsid w:val="00CD654F"/>
    <w:rsid w:val="00CD6E7A"/>
    <w:rsid w:val="00CD6EEE"/>
    <w:rsid w:val="00CE06CE"/>
    <w:rsid w:val="00CE091A"/>
    <w:rsid w:val="00CE1019"/>
    <w:rsid w:val="00CE207A"/>
    <w:rsid w:val="00CE4390"/>
    <w:rsid w:val="00CE4BCA"/>
    <w:rsid w:val="00CE50A7"/>
    <w:rsid w:val="00CE7147"/>
    <w:rsid w:val="00CF1923"/>
    <w:rsid w:val="00CF210A"/>
    <w:rsid w:val="00CF2963"/>
    <w:rsid w:val="00CF2B1B"/>
    <w:rsid w:val="00CF2CD6"/>
    <w:rsid w:val="00CF3F4E"/>
    <w:rsid w:val="00CF4BEF"/>
    <w:rsid w:val="00CF4CAF"/>
    <w:rsid w:val="00CF723C"/>
    <w:rsid w:val="00D01B75"/>
    <w:rsid w:val="00D02162"/>
    <w:rsid w:val="00D02BCB"/>
    <w:rsid w:val="00D03F92"/>
    <w:rsid w:val="00D04F9F"/>
    <w:rsid w:val="00D064B8"/>
    <w:rsid w:val="00D06AB1"/>
    <w:rsid w:val="00D105B9"/>
    <w:rsid w:val="00D106CF"/>
    <w:rsid w:val="00D10896"/>
    <w:rsid w:val="00D116CF"/>
    <w:rsid w:val="00D12DBD"/>
    <w:rsid w:val="00D13B76"/>
    <w:rsid w:val="00D15092"/>
    <w:rsid w:val="00D15955"/>
    <w:rsid w:val="00D15B35"/>
    <w:rsid w:val="00D160C9"/>
    <w:rsid w:val="00D1635B"/>
    <w:rsid w:val="00D16C2A"/>
    <w:rsid w:val="00D16F4F"/>
    <w:rsid w:val="00D172F8"/>
    <w:rsid w:val="00D175D6"/>
    <w:rsid w:val="00D17AD5"/>
    <w:rsid w:val="00D224FE"/>
    <w:rsid w:val="00D22CC7"/>
    <w:rsid w:val="00D237AD"/>
    <w:rsid w:val="00D2409A"/>
    <w:rsid w:val="00D241CD"/>
    <w:rsid w:val="00D2435C"/>
    <w:rsid w:val="00D25C55"/>
    <w:rsid w:val="00D26104"/>
    <w:rsid w:val="00D26C7D"/>
    <w:rsid w:val="00D27588"/>
    <w:rsid w:val="00D30056"/>
    <w:rsid w:val="00D30677"/>
    <w:rsid w:val="00D31F29"/>
    <w:rsid w:val="00D32C05"/>
    <w:rsid w:val="00D335CC"/>
    <w:rsid w:val="00D3369C"/>
    <w:rsid w:val="00D33DA7"/>
    <w:rsid w:val="00D34424"/>
    <w:rsid w:val="00D35D58"/>
    <w:rsid w:val="00D362AB"/>
    <w:rsid w:val="00D36B9C"/>
    <w:rsid w:val="00D40AE3"/>
    <w:rsid w:val="00D4256A"/>
    <w:rsid w:val="00D430A5"/>
    <w:rsid w:val="00D439B6"/>
    <w:rsid w:val="00D44C43"/>
    <w:rsid w:val="00D44CF3"/>
    <w:rsid w:val="00D45241"/>
    <w:rsid w:val="00D45ABE"/>
    <w:rsid w:val="00D47A2A"/>
    <w:rsid w:val="00D503DC"/>
    <w:rsid w:val="00D52041"/>
    <w:rsid w:val="00D561FA"/>
    <w:rsid w:val="00D57550"/>
    <w:rsid w:val="00D57E3D"/>
    <w:rsid w:val="00D57FB4"/>
    <w:rsid w:val="00D605D7"/>
    <w:rsid w:val="00D613E9"/>
    <w:rsid w:val="00D627B7"/>
    <w:rsid w:val="00D62A36"/>
    <w:rsid w:val="00D64669"/>
    <w:rsid w:val="00D648A3"/>
    <w:rsid w:val="00D658DE"/>
    <w:rsid w:val="00D65B04"/>
    <w:rsid w:val="00D673BA"/>
    <w:rsid w:val="00D6773E"/>
    <w:rsid w:val="00D677A5"/>
    <w:rsid w:val="00D704A9"/>
    <w:rsid w:val="00D70715"/>
    <w:rsid w:val="00D75F25"/>
    <w:rsid w:val="00D764E9"/>
    <w:rsid w:val="00D80354"/>
    <w:rsid w:val="00D80757"/>
    <w:rsid w:val="00D80C5B"/>
    <w:rsid w:val="00D813FE"/>
    <w:rsid w:val="00D8154A"/>
    <w:rsid w:val="00D818D2"/>
    <w:rsid w:val="00D81F9D"/>
    <w:rsid w:val="00D82201"/>
    <w:rsid w:val="00D82A53"/>
    <w:rsid w:val="00D83658"/>
    <w:rsid w:val="00D84903"/>
    <w:rsid w:val="00D84B57"/>
    <w:rsid w:val="00D85592"/>
    <w:rsid w:val="00D85F97"/>
    <w:rsid w:val="00D902BA"/>
    <w:rsid w:val="00D90D33"/>
    <w:rsid w:val="00D91050"/>
    <w:rsid w:val="00D91760"/>
    <w:rsid w:val="00D91FDC"/>
    <w:rsid w:val="00D92657"/>
    <w:rsid w:val="00D93A41"/>
    <w:rsid w:val="00D940AB"/>
    <w:rsid w:val="00D940D7"/>
    <w:rsid w:val="00D94F36"/>
    <w:rsid w:val="00D950AD"/>
    <w:rsid w:val="00D95A77"/>
    <w:rsid w:val="00D961B7"/>
    <w:rsid w:val="00D962C9"/>
    <w:rsid w:val="00D97AC5"/>
    <w:rsid w:val="00DA035A"/>
    <w:rsid w:val="00DA09B1"/>
    <w:rsid w:val="00DA0B08"/>
    <w:rsid w:val="00DA0EE9"/>
    <w:rsid w:val="00DA1AD0"/>
    <w:rsid w:val="00DA2A91"/>
    <w:rsid w:val="00DA3309"/>
    <w:rsid w:val="00DA3353"/>
    <w:rsid w:val="00DA34E1"/>
    <w:rsid w:val="00DA3A24"/>
    <w:rsid w:val="00DA4D5E"/>
    <w:rsid w:val="00DA562B"/>
    <w:rsid w:val="00DA59CA"/>
    <w:rsid w:val="00DA61DA"/>
    <w:rsid w:val="00DA6BA1"/>
    <w:rsid w:val="00DB0DBC"/>
    <w:rsid w:val="00DB2612"/>
    <w:rsid w:val="00DB3431"/>
    <w:rsid w:val="00DB50CB"/>
    <w:rsid w:val="00DB512E"/>
    <w:rsid w:val="00DB5E1E"/>
    <w:rsid w:val="00DB6ADD"/>
    <w:rsid w:val="00DB7BD2"/>
    <w:rsid w:val="00DB7C97"/>
    <w:rsid w:val="00DC0470"/>
    <w:rsid w:val="00DC0E01"/>
    <w:rsid w:val="00DC11BE"/>
    <w:rsid w:val="00DC2B43"/>
    <w:rsid w:val="00DC3784"/>
    <w:rsid w:val="00DC3D8F"/>
    <w:rsid w:val="00DC4333"/>
    <w:rsid w:val="00DC4687"/>
    <w:rsid w:val="00DC629B"/>
    <w:rsid w:val="00DC6B3C"/>
    <w:rsid w:val="00DC7145"/>
    <w:rsid w:val="00DC75B5"/>
    <w:rsid w:val="00DC7FCB"/>
    <w:rsid w:val="00DD04B9"/>
    <w:rsid w:val="00DD084A"/>
    <w:rsid w:val="00DD1369"/>
    <w:rsid w:val="00DD2026"/>
    <w:rsid w:val="00DD436A"/>
    <w:rsid w:val="00DD4C7C"/>
    <w:rsid w:val="00DD5CEA"/>
    <w:rsid w:val="00DD5E05"/>
    <w:rsid w:val="00DD6927"/>
    <w:rsid w:val="00DD74F0"/>
    <w:rsid w:val="00DD753F"/>
    <w:rsid w:val="00DE2A10"/>
    <w:rsid w:val="00DE520B"/>
    <w:rsid w:val="00DE6227"/>
    <w:rsid w:val="00DE7B57"/>
    <w:rsid w:val="00DF05C3"/>
    <w:rsid w:val="00DF0A3E"/>
    <w:rsid w:val="00DF1507"/>
    <w:rsid w:val="00DF1730"/>
    <w:rsid w:val="00DF1D67"/>
    <w:rsid w:val="00DF3287"/>
    <w:rsid w:val="00DF3325"/>
    <w:rsid w:val="00DF4C56"/>
    <w:rsid w:val="00DF5762"/>
    <w:rsid w:val="00DF6F4D"/>
    <w:rsid w:val="00DF7111"/>
    <w:rsid w:val="00DF7994"/>
    <w:rsid w:val="00DF7E48"/>
    <w:rsid w:val="00DF7F99"/>
    <w:rsid w:val="00E0250B"/>
    <w:rsid w:val="00E02670"/>
    <w:rsid w:val="00E026A8"/>
    <w:rsid w:val="00E04820"/>
    <w:rsid w:val="00E109C1"/>
    <w:rsid w:val="00E134D2"/>
    <w:rsid w:val="00E148C2"/>
    <w:rsid w:val="00E1513D"/>
    <w:rsid w:val="00E15433"/>
    <w:rsid w:val="00E15485"/>
    <w:rsid w:val="00E15D7D"/>
    <w:rsid w:val="00E21B06"/>
    <w:rsid w:val="00E227A0"/>
    <w:rsid w:val="00E23151"/>
    <w:rsid w:val="00E2523F"/>
    <w:rsid w:val="00E25A84"/>
    <w:rsid w:val="00E2619B"/>
    <w:rsid w:val="00E26895"/>
    <w:rsid w:val="00E27049"/>
    <w:rsid w:val="00E3151A"/>
    <w:rsid w:val="00E32327"/>
    <w:rsid w:val="00E3323B"/>
    <w:rsid w:val="00E33946"/>
    <w:rsid w:val="00E34AB1"/>
    <w:rsid w:val="00E356F3"/>
    <w:rsid w:val="00E35B46"/>
    <w:rsid w:val="00E371D8"/>
    <w:rsid w:val="00E37486"/>
    <w:rsid w:val="00E37B8C"/>
    <w:rsid w:val="00E411A4"/>
    <w:rsid w:val="00E4243C"/>
    <w:rsid w:val="00E43F0D"/>
    <w:rsid w:val="00E44AB4"/>
    <w:rsid w:val="00E44D31"/>
    <w:rsid w:val="00E450BF"/>
    <w:rsid w:val="00E457F9"/>
    <w:rsid w:val="00E45B82"/>
    <w:rsid w:val="00E47E14"/>
    <w:rsid w:val="00E47EE4"/>
    <w:rsid w:val="00E47FA9"/>
    <w:rsid w:val="00E5285B"/>
    <w:rsid w:val="00E52A0A"/>
    <w:rsid w:val="00E52BB7"/>
    <w:rsid w:val="00E53039"/>
    <w:rsid w:val="00E53335"/>
    <w:rsid w:val="00E53F15"/>
    <w:rsid w:val="00E548C1"/>
    <w:rsid w:val="00E54957"/>
    <w:rsid w:val="00E569B5"/>
    <w:rsid w:val="00E5742B"/>
    <w:rsid w:val="00E574CF"/>
    <w:rsid w:val="00E5789D"/>
    <w:rsid w:val="00E57EC5"/>
    <w:rsid w:val="00E6135C"/>
    <w:rsid w:val="00E61565"/>
    <w:rsid w:val="00E63B5F"/>
    <w:rsid w:val="00E63C77"/>
    <w:rsid w:val="00E63D74"/>
    <w:rsid w:val="00E65205"/>
    <w:rsid w:val="00E65E39"/>
    <w:rsid w:val="00E673FD"/>
    <w:rsid w:val="00E677E3"/>
    <w:rsid w:val="00E7234B"/>
    <w:rsid w:val="00E723E0"/>
    <w:rsid w:val="00E724FA"/>
    <w:rsid w:val="00E726AF"/>
    <w:rsid w:val="00E73356"/>
    <w:rsid w:val="00E7463C"/>
    <w:rsid w:val="00E751F0"/>
    <w:rsid w:val="00E75C5D"/>
    <w:rsid w:val="00E803BD"/>
    <w:rsid w:val="00E804ED"/>
    <w:rsid w:val="00E8095C"/>
    <w:rsid w:val="00E80EE7"/>
    <w:rsid w:val="00E81374"/>
    <w:rsid w:val="00E818A5"/>
    <w:rsid w:val="00E82544"/>
    <w:rsid w:val="00E83113"/>
    <w:rsid w:val="00E8384E"/>
    <w:rsid w:val="00E839CB"/>
    <w:rsid w:val="00E83AC6"/>
    <w:rsid w:val="00E83FCE"/>
    <w:rsid w:val="00E8470B"/>
    <w:rsid w:val="00E85256"/>
    <w:rsid w:val="00E86D99"/>
    <w:rsid w:val="00E86E7D"/>
    <w:rsid w:val="00E872D8"/>
    <w:rsid w:val="00E8782F"/>
    <w:rsid w:val="00E90474"/>
    <w:rsid w:val="00E90C26"/>
    <w:rsid w:val="00E91F4B"/>
    <w:rsid w:val="00E93B89"/>
    <w:rsid w:val="00E93EEE"/>
    <w:rsid w:val="00E945F5"/>
    <w:rsid w:val="00E95A41"/>
    <w:rsid w:val="00E974D5"/>
    <w:rsid w:val="00E97A50"/>
    <w:rsid w:val="00EA0129"/>
    <w:rsid w:val="00EA1599"/>
    <w:rsid w:val="00EA1851"/>
    <w:rsid w:val="00EA1C56"/>
    <w:rsid w:val="00EA20E7"/>
    <w:rsid w:val="00EA32A5"/>
    <w:rsid w:val="00EA335A"/>
    <w:rsid w:val="00EA4ACD"/>
    <w:rsid w:val="00EA53D4"/>
    <w:rsid w:val="00EA5FA1"/>
    <w:rsid w:val="00EA6290"/>
    <w:rsid w:val="00EA6381"/>
    <w:rsid w:val="00EA6B44"/>
    <w:rsid w:val="00EA6E9F"/>
    <w:rsid w:val="00EA7F5A"/>
    <w:rsid w:val="00EB04BB"/>
    <w:rsid w:val="00EB36A1"/>
    <w:rsid w:val="00EB3A98"/>
    <w:rsid w:val="00EB431F"/>
    <w:rsid w:val="00EB5043"/>
    <w:rsid w:val="00EB5BE1"/>
    <w:rsid w:val="00EB6887"/>
    <w:rsid w:val="00EB7241"/>
    <w:rsid w:val="00EB7AA6"/>
    <w:rsid w:val="00EC11C2"/>
    <w:rsid w:val="00EC1E90"/>
    <w:rsid w:val="00EC254F"/>
    <w:rsid w:val="00EC3818"/>
    <w:rsid w:val="00EC3B97"/>
    <w:rsid w:val="00EC4FC2"/>
    <w:rsid w:val="00EC5C1D"/>
    <w:rsid w:val="00EC77C4"/>
    <w:rsid w:val="00EC7BBF"/>
    <w:rsid w:val="00ED12BF"/>
    <w:rsid w:val="00ED1B44"/>
    <w:rsid w:val="00ED2571"/>
    <w:rsid w:val="00ED26FD"/>
    <w:rsid w:val="00ED3AB2"/>
    <w:rsid w:val="00ED556F"/>
    <w:rsid w:val="00EE07A9"/>
    <w:rsid w:val="00EE25E1"/>
    <w:rsid w:val="00EE2899"/>
    <w:rsid w:val="00EE2958"/>
    <w:rsid w:val="00EE3150"/>
    <w:rsid w:val="00EE4486"/>
    <w:rsid w:val="00EE4717"/>
    <w:rsid w:val="00EE58A1"/>
    <w:rsid w:val="00EE5EAE"/>
    <w:rsid w:val="00EE6842"/>
    <w:rsid w:val="00EF0399"/>
    <w:rsid w:val="00EF03D2"/>
    <w:rsid w:val="00EF1907"/>
    <w:rsid w:val="00EF2425"/>
    <w:rsid w:val="00EF2780"/>
    <w:rsid w:val="00EF2963"/>
    <w:rsid w:val="00EF39AF"/>
    <w:rsid w:val="00EF3CFD"/>
    <w:rsid w:val="00EF3FB9"/>
    <w:rsid w:val="00EF4565"/>
    <w:rsid w:val="00EF57D1"/>
    <w:rsid w:val="00EF6190"/>
    <w:rsid w:val="00EF61F7"/>
    <w:rsid w:val="00EF6398"/>
    <w:rsid w:val="00EF6D93"/>
    <w:rsid w:val="00EF6F50"/>
    <w:rsid w:val="00EF6F9D"/>
    <w:rsid w:val="00EF7221"/>
    <w:rsid w:val="00EF7223"/>
    <w:rsid w:val="00F00DB1"/>
    <w:rsid w:val="00F01359"/>
    <w:rsid w:val="00F0223C"/>
    <w:rsid w:val="00F02FE8"/>
    <w:rsid w:val="00F03D9E"/>
    <w:rsid w:val="00F04F34"/>
    <w:rsid w:val="00F05FC5"/>
    <w:rsid w:val="00F10ED2"/>
    <w:rsid w:val="00F11337"/>
    <w:rsid w:val="00F1191C"/>
    <w:rsid w:val="00F11E80"/>
    <w:rsid w:val="00F121A3"/>
    <w:rsid w:val="00F123FB"/>
    <w:rsid w:val="00F128FC"/>
    <w:rsid w:val="00F14BD0"/>
    <w:rsid w:val="00F1737C"/>
    <w:rsid w:val="00F179AA"/>
    <w:rsid w:val="00F201D0"/>
    <w:rsid w:val="00F20585"/>
    <w:rsid w:val="00F20E7F"/>
    <w:rsid w:val="00F216C9"/>
    <w:rsid w:val="00F22E1E"/>
    <w:rsid w:val="00F23857"/>
    <w:rsid w:val="00F26B8D"/>
    <w:rsid w:val="00F30154"/>
    <w:rsid w:val="00F30C6D"/>
    <w:rsid w:val="00F3124C"/>
    <w:rsid w:val="00F35695"/>
    <w:rsid w:val="00F3669E"/>
    <w:rsid w:val="00F377FF"/>
    <w:rsid w:val="00F401D4"/>
    <w:rsid w:val="00F408D3"/>
    <w:rsid w:val="00F40D31"/>
    <w:rsid w:val="00F4104E"/>
    <w:rsid w:val="00F41AD4"/>
    <w:rsid w:val="00F422A5"/>
    <w:rsid w:val="00F4266E"/>
    <w:rsid w:val="00F431E7"/>
    <w:rsid w:val="00F4372E"/>
    <w:rsid w:val="00F438E3"/>
    <w:rsid w:val="00F46D71"/>
    <w:rsid w:val="00F47515"/>
    <w:rsid w:val="00F5184C"/>
    <w:rsid w:val="00F54799"/>
    <w:rsid w:val="00F54C69"/>
    <w:rsid w:val="00F55073"/>
    <w:rsid w:val="00F55ADE"/>
    <w:rsid w:val="00F55C66"/>
    <w:rsid w:val="00F55DE7"/>
    <w:rsid w:val="00F6032D"/>
    <w:rsid w:val="00F61A04"/>
    <w:rsid w:val="00F64A50"/>
    <w:rsid w:val="00F65630"/>
    <w:rsid w:val="00F65B75"/>
    <w:rsid w:val="00F65FB5"/>
    <w:rsid w:val="00F65FE3"/>
    <w:rsid w:val="00F719F0"/>
    <w:rsid w:val="00F71BE7"/>
    <w:rsid w:val="00F71CCB"/>
    <w:rsid w:val="00F71EC9"/>
    <w:rsid w:val="00F7247B"/>
    <w:rsid w:val="00F7254D"/>
    <w:rsid w:val="00F735CB"/>
    <w:rsid w:val="00F74B32"/>
    <w:rsid w:val="00F74F3C"/>
    <w:rsid w:val="00F762CF"/>
    <w:rsid w:val="00F7714C"/>
    <w:rsid w:val="00F77B23"/>
    <w:rsid w:val="00F77C31"/>
    <w:rsid w:val="00F8059F"/>
    <w:rsid w:val="00F808DE"/>
    <w:rsid w:val="00F81063"/>
    <w:rsid w:val="00F82458"/>
    <w:rsid w:val="00F8291B"/>
    <w:rsid w:val="00F82CD2"/>
    <w:rsid w:val="00F82DB4"/>
    <w:rsid w:val="00F84672"/>
    <w:rsid w:val="00F84FC7"/>
    <w:rsid w:val="00F85160"/>
    <w:rsid w:val="00F85B64"/>
    <w:rsid w:val="00F8685B"/>
    <w:rsid w:val="00F86B91"/>
    <w:rsid w:val="00F86ED3"/>
    <w:rsid w:val="00F87565"/>
    <w:rsid w:val="00F90942"/>
    <w:rsid w:val="00F90A49"/>
    <w:rsid w:val="00F90D61"/>
    <w:rsid w:val="00F92BA2"/>
    <w:rsid w:val="00F92C44"/>
    <w:rsid w:val="00F940E5"/>
    <w:rsid w:val="00F94AB5"/>
    <w:rsid w:val="00F95091"/>
    <w:rsid w:val="00F954DA"/>
    <w:rsid w:val="00F9597B"/>
    <w:rsid w:val="00F97A23"/>
    <w:rsid w:val="00F97BEF"/>
    <w:rsid w:val="00F97D7F"/>
    <w:rsid w:val="00F97E2C"/>
    <w:rsid w:val="00FA14A6"/>
    <w:rsid w:val="00FA17CA"/>
    <w:rsid w:val="00FA1E4F"/>
    <w:rsid w:val="00FA1FE8"/>
    <w:rsid w:val="00FA386C"/>
    <w:rsid w:val="00FA4B88"/>
    <w:rsid w:val="00FA5D41"/>
    <w:rsid w:val="00FA7D5F"/>
    <w:rsid w:val="00FB0049"/>
    <w:rsid w:val="00FB035B"/>
    <w:rsid w:val="00FB0556"/>
    <w:rsid w:val="00FB1DAF"/>
    <w:rsid w:val="00FB1F8C"/>
    <w:rsid w:val="00FB20BF"/>
    <w:rsid w:val="00FB27F6"/>
    <w:rsid w:val="00FB331B"/>
    <w:rsid w:val="00FB403E"/>
    <w:rsid w:val="00FB553B"/>
    <w:rsid w:val="00FB6E02"/>
    <w:rsid w:val="00FB7466"/>
    <w:rsid w:val="00FB768E"/>
    <w:rsid w:val="00FC0352"/>
    <w:rsid w:val="00FC11B0"/>
    <w:rsid w:val="00FC1409"/>
    <w:rsid w:val="00FC3D74"/>
    <w:rsid w:val="00FC4AA6"/>
    <w:rsid w:val="00FC51AF"/>
    <w:rsid w:val="00FC5293"/>
    <w:rsid w:val="00FC6DA9"/>
    <w:rsid w:val="00FC6E9D"/>
    <w:rsid w:val="00FC754B"/>
    <w:rsid w:val="00FC7B17"/>
    <w:rsid w:val="00FD08C8"/>
    <w:rsid w:val="00FD34EC"/>
    <w:rsid w:val="00FD3CB5"/>
    <w:rsid w:val="00FD4C37"/>
    <w:rsid w:val="00FD4EB4"/>
    <w:rsid w:val="00FD57E7"/>
    <w:rsid w:val="00FD5FAB"/>
    <w:rsid w:val="00FD7797"/>
    <w:rsid w:val="00FD780A"/>
    <w:rsid w:val="00FE00BC"/>
    <w:rsid w:val="00FE1FFB"/>
    <w:rsid w:val="00FE2317"/>
    <w:rsid w:val="00FE2BE8"/>
    <w:rsid w:val="00FE472A"/>
    <w:rsid w:val="00FE4BDF"/>
    <w:rsid w:val="00FE4D85"/>
    <w:rsid w:val="00FE55D0"/>
    <w:rsid w:val="00FE5CAF"/>
    <w:rsid w:val="00FE5E6D"/>
    <w:rsid w:val="00FE6640"/>
    <w:rsid w:val="00FE7789"/>
    <w:rsid w:val="00FE7CAE"/>
    <w:rsid w:val="00FF15F7"/>
    <w:rsid w:val="00FF1A39"/>
    <w:rsid w:val="00FF3B1D"/>
    <w:rsid w:val="00FF4701"/>
    <w:rsid w:val="00FF50C8"/>
    <w:rsid w:val="00FF5566"/>
    <w:rsid w:val="00FF5BCB"/>
    <w:rsid w:val="00FF6398"/>
    <w:rsid w:val="00FF77D5"/>
    <w:rsid w:val="00FF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37"/>
    <w:rPr>
      <w:rFonts w:ascii="Century Gothic" w:hAnsi="Century Gothic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69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3A33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690"/>
    <w:pPr>
      <w:spacing w:before="200"/>
      <w:outlineLvl w:val="1"/>
    </w:pPr>
    <w:rPr>
      <w:rFonts w:eastAsiaTheme="majorEastAsia" w:cstheme="majorBidi"/>
      <w:b/>
      <w:bCs/>
      <w:color w:val="F9A82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2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90"/>
    <w:rPr>
      <w:rFonts w:ascii="Century Gothic" w:eastAsiaTheme="majorEastAsia" w:hAnsi="Century Gothic" w:cstheme="majorBidi"/>
      <w:b/>
      <w:bCs/>
      <w:color w:val="83A330"/>
      <w:sz w:val="28"/>
      <w:szCs w:val="28"/>
    </w:rPr>
  </w:style>
  <w:style w:type="table" w:styleId="TableGrid">
    <w:name w:val="Table Grid"/>
    <w:basedOn w:val="TableNormal"/>
    <w:rsid w:val="00004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2">
    <w:name w:val="Tabletext 2"/>
    <w:basedOn w:val="Normal"/>
    <w:rsid w:val="00004FF2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arCharCharChar">
    <w:name w:val="Char Char Char Char"/>
    <w:basedOn w:val="Normal"/>
    <w:rsid w:val="00004FF2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TableRowHeading">
    <w:name w:val="Table Row Heading"/>
    <w:basedOn w:val="Normal"/>
    <w:rsid w:val="00004FF2"/>
    <w:pPr>
      <w:spacing w:before="60" w:after="60" w:line="240" w:lineRule="auto"/>
    </w:pPr>
    <w:rPr>
      <w:rFonts w:ascii="Arial" w:eastAsia="Times New Roman" w:hAnsi="Arial" w:cs="Arial"/>
      <w:b/>
      <w:snapToGrid w:val="0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04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4690"/>
    <w:rPr>
      <w:rFonts w:ascii="Century Gothic" w:eastAsiaTheme="majorEastAsia" w:hAnsi="Century Gothic" w:cstheme="majorBidi"/>
      <w:b/>
      <w:bCs/>
      <w:color w:val="F9A82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5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E5F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5FAF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AF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186333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27"/>
    <w:rPr>
      <w:rFonts w:ascii="Century Gothic" w:eastAsiaTheme="majorEastAsia" w:hAnsi="Century Gothic" w:cstheme="majorBidi"/>
      <w:b/>
      <w:bCs/>
      <w:color w:val="0F6FC6" w:themeColor="accent1"/>
    </w:rPr>
  </w:style>
  <w:style w:type="paragraph" w:customStyle="1" w:styleId="EmailStyle301">
    <w:name w:val="EmailStyle30"/>
    <w:aliases w:val="EmailStyle30"/>
    <w:basedOn w:val="Normal"/>
    <w:link w:val="BodyTextChar"/>
    <w:semiHidden/>
    <w:personal/>
    <w:rsid w:val="003B0E81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EmailStyle301"/>
    <w:semiHidden/>
    <w:rsid w:val="003B0E81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FE2317"/>
    <w:rPr>
      <w:rFonts w:ascii="Arial" w:hAnsi="Arial" w:cs="Arial"/>
      <w:vertAlign w:val="superscript"/>
      <w:lang w:val="en-GB" w:eastAsia="en-US" w:bidi="ar-SA"/>
    </w:rPr>
  </w:style>
  <w:style w:type="paragraph" w:styleId="FootnoteText">
    <w:name w:val="footnote text"/>
    <w:basedOn w:val="Normal"/>
    <w:link w:val="FootnoteTextChar"/>
    <w:semiHidden/>
    <w:rsid w:val="00FE2317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FE2317"/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TableHeading1">
    <w:name w:val="Table Heading 1"/>
    <w:basedOn w:val="EmailStyle301"/>
    <w:rsid w:val="00FE2317"/>
    <w:pPr>
      <w:spacing w:before="40" w:after="40"/>
      <w:ind w:left="0"/>
    </w:pPr>
    <w:rPr>
      <w:rFonts w:cs="Arial"/>
      <w:b/>
      <w:snapToGrid w:val="0"/>
      <w:color w:val="000000"/>
    </w:rPr>
  </w:style>
  <w:style w:type="paragraph" w:customStyle="1" w:styleId="TableBodyText">
    <w:name w:val="Table Body Text"/>
    <w:basedOn w:val="EmailStyle301"/>
    <w:rsid w:val="00FE2317"/>
    <w:pPr>
      <w:ind w:left="0"/>
    </w:pPr>
  </w:style>
  <w:style w:type="paragraph" w:customStyle="1" w:styleId="TableBody">
    <w:name w:val="Table Body"/>
    <w:basedOn w:val="EmailStyle301"/>
    <w:rsid w:val="00FE2317"/>
    <w:pPr>
      <w:tabs>
        <w:tab w:val="left" w:pos="851"/>
        <w:tab w:val="left" w:pos="1701"/>
        <w:tab w:val="left" w:pos="2552"/>
        <w:tab w:val="left" w:pos="3402"/>
      </w:tabs>
      <w:ind w:left="0"/>
    </w:pPr>
    <w:rPr>
      <w:rFonts w:ascii="Scala-Regular" w:hAnsi="Scala-Regular"/>
      <w:lang w:val="en-GB"/>
    </w:rPr>
  </w:style>
  <w:style w:type="paragraph" w:customStyle="1" w:styleId="TableBody-centred">
    <w:name w:val="Table Body - centred"/>
    <w:basedOn w:val="TableBody"/>
    <w:rsid w:val="00FE2317"/>
    <w:pPr>
      <w:jc w:val="center"/>
    </w:pPr>
    <w:rPr>
      <w:caps/>
    </w:rPr>
  </w:style>
  <w:style w:type="paragraph" w:customStyle="1" w:styleId="TableHeading2">
    <w:name w:val="Table Heading 2"/>
    <w:basedOn w:val="TableHeading1"/>
    <w:rsid w:val="00FE2317"/>
    <w:pPr>
      <w:keepNext/>
      <w:spacing w:before="20" w:after="20"/>
      <w:jc w:val="center"/>
    </w:pPr>
    <w:rPr>
      <w:noProof/>
    </w:rPr>
  </w:style>
  <w:style w:type="paragraph" w:customStyle="1" w:styleId="Condition">
    <w:name w:val="Condition"/>
    <w:basedOn w:val="Normal"/>
    <w:rsid w:val="00D84903"/>
    <w:pPr>
      <w:numPr>
        <w:numId w:val="3"/>
      </w:num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text"/>
    <w:basedOn w:val="EmailStyle301"/>
    <w:rsid w:val="00D84903"/>
    <w:pPr>
      <w:spacing w:before="20" w:after="20"/>
      <w:ind w:left="0"/>
    </w:pPr>
  </w:style>
  <w:style w:type="numbering" w:styleId="1ai">
    <w:name w:val="Outline List 1"/>
    <w:basedOn w:val="NoList"/>
    <w:semiHidden/>
    <w:rsid w:val="00D84903"/>
    <w:pPr>
      <w:numPr>
        <w:numId w:val="3"/>
      </w:numPr>
    </w:pPr>
  </w:style>
  <w:style w:type="paragraph" w:customStyle="1" w:styleId="BodyText">
    <w:name w:val="*Body Text"/>
    <w:link w:val="BodyTextChar0"/>
    <w:rsid w:val="00D430A5"/>
    <w:pPr>
      <w:spacing w:after="120" w:line="240" w:lineRule="auto"/>
    </w:pPr>
    <w:rPr>
      <w:rFonts w:ascii="Arial" w:eastAsia="Times New Roman" w:hAnsi="Arial" w:cs="Times New Roman"/>
      <w:color w:val="000000"/>
      <w:szCs w:val="20"/>
      <w:lang w:val="en-US"/>
    </w:rPr>
  </w:style>
  <w:style w:type="paragraph" w:customStyle="1" w:styleId="BodyTextBold">
    <w:name w:val="*Body Text Bold"/>
    <w:basedOn w:val="BodyText"/>
    <w:next w:val="BodyText"/>
    <w:rsid w:val="00D430A5"/>
    <w:rPr>
      <w:b/>
      <w:color w:val="auto"/>
    </w:rPr>
  </w:style>
  <w:style w:type="paragraph" w:customStyle="1" w:styleId="TableText10Single">
    <w:name w:val="*Table Text 10 Single"/>
    <w:basedOn w:val="BodyText"/>
    <w:rsid w:val="00D430A5"/>
    <w:pPr>
      <w:spacing w:after="0"/>
    </w:pPr>
    <w:rPr>
      <w:sz w:val="20"/>
    </w:rPr>
  </w:style>
  <w:style w:type="paragraph" w:customStyle="1" w:styleId="TableText8Single">
    <w:name w:val="*Table Text 8 Single"/>
    <w:basedOn w:val="TableText10Single"/>
    <w:rsid w:val="00D430A5"/>
    <w:rPr>
      <w:sz w:val="16"/>
    </w:rPr>
  </w:style>
  <w:style w:type="character" w:customStyle="1" w:styleId="BodyTextChar0">
    <w:name w:val="*Body Text Char"/>
    <w:basedOn w:val="DefaultParagraphFont"/>
    <w:link w:val="BodyText"/>
    <w:rsid w:val="00D430A5"/>
    <w:rPr>
      <w:rFonts w:ascii="Arial" w:eastAsia="Times New Roman" w:hAnsi="Arial" w:cs="Times New Roman"/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A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EA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CA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AC"/>
    <w:rPr>
      <w:rFonts w:ascii="Century Gothic" w:hAnsi="Century Gothic"/>
    </w:rPr>
  </w:style>
  <w:style w:type="character" w:styleId="CommentReference">
    <w:name w:val="annotation reference"/>
    <w:basedOn w:val="DefaultParagraphFont"/>
    <w:uiPriority w:val="99"/>
    <w:semiHidden/>
    <w:unhideWhenUsed/>
    <w:rsid w:val="00184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E5"/>
    <w:rPr>
      <w:rFonts w:ascii="Century Gothic" w:hAnsi="Century Gothic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5632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customStyle="1" w:styleId="Default">
    <w:name w:val="Default"/>
    <w:rsid w:val="00AF1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8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6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8991F-8293-4056-80A5-76020FF6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9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Specification</vt:lpstr>
    </vt:vector>
  </TitlesOfParts>
  <Company>ajit.kumar@enterpriseglue.com</Company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Specification</dc:title>
  <dc:subject>For RiskInc Limited</dc:subject>
  <dc:creator>Ajit Kumar</dc:creator>
  <cp:keywords/>
  <dc:description/>
  <cp:lastModifiedBy>Sreekanth</cp:lastModifiedBy>
  <cp:revision>1106</cp:revision>
  <dcterms:created xsi:type="dcterms:W3CDTF">2009-09-28T05:23:00Z</dcterms:created>
  <dcterms:modified xsi:type="dcterms:W3CDTF">2010-01-07T10:03:00Z</dcterms:modified>
</cp:coreProperties>
</file>